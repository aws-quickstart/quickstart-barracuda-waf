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9A2A1" w14:textId="55E06253" w:rsidR="00B0118C" w:rsidRDefault="003E0704" w:rsidP="00594A8C">
      <w:pPr>
        <w:pStyle w:val="DocumentTitle"/>
        <w:spacing w:before="0" w:line="240" w:lineRule="auto"/>
      </w:pPr>
      <w:commentRangeStart w:id="1"/>
      <w:commentRangeEnd w:id="1"/>
      <w:r>
        <w:rPr>
          <w:rStyle w:val="CommentReference"/>
          <w:rFonts w:ascii="Georgia" w:eastAsia="Times New Roman" w:hAnsi="Georgia" w:cs="Times New Roman"/>
          <w:bCs w:val="0"/>
          <w:color w:val="212120"/>
        </w:rPr>
        <w:commentReference w:id="1"/>
      </w:r>
      <w:r w:rsidR="00F6352B" w:rsidRPr="00F6352B">
        <w:t xml:space="preserve"> Barracuda </w:t>
      </w:r>
      <w:proofErr w:type="spellStart"/>
      <w:r w:rsidR="00F6352B" w:rsidRPr="00F6352B">
        <w:t>CloudGen</w:t>
      </w:r>
      <w:proofErr w:type="spellEnd"/>
      <w:r w:rsidR="00F6352B" w:rsidRPr="00F6352B">
        <w:t xml:space="preserve"> WAF </w:t>
      </w:r>
      <w:r w:rsidR="00F12F43">
        <w:t>on the AWS Cloud</w:t>
      </w:r>
    </w:p>
    <w:p w14:paraId="19DF6B2A" w14:textId="72FFC107" w:rsidR="008A3591" w:rsidRDefault="003612CA" w:rsidP="003612CA">
      <w:pPr>
        <w:pStyle w:val="DocumentSubtitle"/>
      </w:pPr>
      <w:r>
        <w:t>Quick Start Reference Deployment</w:t>
      </w:r>
    </w:p>
    <w:p w14:paraId="6C6AFD3E" w14:textId="48F73F34" w:rsidR="008F367B" w:rsidRPr="008934B8" w:rsidRDefault="00F6352B" w:rsidP="008934B8">
      <w:pPr>
        <w:pStyle w:val="Date"/>
      </w:pPr>
      <w:r>
        <w:t>July</w:t>
      </w:r>
      <w:r w:rsidR="008F367B" w:rsidRPr="008934B8">
        <w:t xml:space="preserve"> 20</w:t>
      </w:r>
      <w:r w:rsidR="00FA54C4">
        <w:t>20</w:t>
      </w:r>
    </w:p>
    <w:p w14:paraId="0DF63ACE" w14:textId="15950021" w:rsidR="00BC4504" w:rsidRPr="007777EF" w:rsidRDefault="00BC4504" w:rsidP="008934B8">
      <w:pPr>
        <w:pStyle w:val="Byline"/>
      </w:pPr>
      <w:r w:rsidRPr="007777EF">
        <w:t>&lt;</w:t>
      </w:r>
      <w:r w:rsidR="00F6352B">
        <w:t xml:space="preserve">Reese </w:t>
      </w:r>
      <w:proofErr w:type="gramStart"/>
      <w:r w:rsidR="00F6352B">
        <w:t xml:space="preserve">Pitman, </w:t>
      </w:r>
      <w:commentRangeStart w:id="2"/>
      <w:r w:rsidR="007777EF" w:rsidRPr="007777EF">
        <w:t xml:space="preserve"> </w:t>
      </w:r>
      <w:r w:rsidR="007777EF">
        <w:t>Partner</w:t>
      </w:r>
      <w:proofErr w:type="gramEnd"/>
      <w:r w:rsidR="007777EF">
        <w:t xml:space="preserve"> o</w:t>
      </w:r>
      <w:r w:rsidRPr="007777EF">
        <w:t>rganization&gt;</w:t>
      </w:r>
      <w:commentRangeEnd w:id="2"/>
      <w:r w:rsidR="002D1570">
        <w:rPr>
          <w:rStyle w:val="CommentReference"/>
        </w:rPr>
        <w:commentReference w:id="2"/>
      </w:r>
      <w:r w:rsidRPr="007777EF">
        <w:t xml:space="preserve"> </w:t>
      </w:r>
    </w:p>
    <w:p w14:paraId="6A5ABF16" w14:textId="13068140" w:rsidR="00494CC3" w:rsidRDefault="007777EF" w:rsidP="00EA4425">
      <w:pPr>
        <w:pStyle w:val="Byline"/>
        <w:spacing w:after="280"/>
      </w:pPr>
      <w:r w:rsidRPr="007777EF">
        <w:t>&lt;</w:t>
      </w:r>
      <w:r w:rsidR="00DF1BFE">
        <w:t xml:space="preserve">Troy </w:t>
      </w:r>
      <w:proofErr w:type="spellStart"/>
      <w:r w:rsidR="00DF1BFE">
        <w:t>Ameigh</w:t>
      </w:r>
      <w:proofErr w:type="spellEnd"/>
      <w:r w:rsidR="00F6352B">
        <w:t>,</w:t>
      </w:r>
      <w:r>
        <w:t xml:space="preserve"> </w:t>
      </w:r>
      <w:r w:rsidR="00A37FD9">
        <w:t>AWS Quick Start t</w:t>
      </w:r>
      <w:r w:rsidR="00BC4504" w:rsidRPr="00BC4504">
        <w:t>eam</w:t>
      </w:r>
      <w:r w:rsidR="00F6352B">
        <w:t>&gt;</w:t>
      </w:r>
      <w:r w:rsidR="00EA4425">
        <w:br/>
      </w:r>
      <w:r w:rsidR="00494CC3">
        <w:t xml:space="preserve">&lt;Brett </w:t>
      </w:r>
      <w:proofErr w:type="spellStart"/>
      <w:r w:rsidR="00494CC3">
        <w:t>Wolmarans</w:t>
      </w:r>
      <w:proofErr w:type="spellEnd"/>
      <w:r w:rsidR="00494CC3">
        <w:t xml:space="preserve">, </w:t>
      </w:r>
      <w:proofErr w:type="spellStart"/>
      <w:r w:rsidR="00494CC3">
        <w:t>Barrcuda</w:t>
      </w:r>
      <w:proofErr w:type="spellEnd"/>
      <w:r w:rsidR="00494CC3">
        <w:t xml:space="preserve"> team&gt;</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3"/>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3"/>
      <w:r w:rsidR="009E5AF6">
        <w:rPr>
          <w:rStyle w:val="CommentReference"/>
          <w:rFonts w:cs="Times New Roman"/>
          <w:color w:val="212120"/>
        </w:rPr>
        <w:commentReference w:id="3"/>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Cs/>
          <w:color w:val="212120"/>
          <w:kern w:val="28"/>
          <w:sz w:val="22"/>
          <w:szCs w:val="24"/>
          <w:lang w:eastAsia="en-US"/>
        </w:rPr>
        <w:id w:val="1391465033"/>
        <w:docPartObj>
          <w:docPartGallery w:val="Table of Contents"/>
          <w:docPartUnique/>
        </w:docPartObj>
      </w:sdtPr>
      <w:sdtEndPr>
        <w:rPr>
          <w:rFonts w:ascii="Georgia" w:hAnsi="Georgia"/>
          <w:b w:val="0"/>
          <w:bCs w:val="0"/>
          <w:noProof/>
          <w:color w:val="auto"/>
          <w:kern w:val="0"/>
          <w:sz w:val="24"/>
          <w:szCs w:val="22"/>
        </w:rPr>
      </w:sdtEndPr>
      <w:sdtContent>
        <w:p w14:paraId="52D826BC" w14:textId="3493E9AD" w:rsidR="0028103D" w:rsidRDefault="0028103D" w:rsidP="00F27876">
          <w:pPr>
            <w:pStyle w:val="TOCHeading"/>
          </w:pPr>
          <w:r>
            <w:t>Contents</w:t>
          </w:r>
        </w:p>
        <w:p w14:paraId="41BE77FE" w14:textId="0DBAAA58" w:rsidR="003D36CE" w:rsidRDefault="000E2039">
          <w:pPr>
            <w:pStyle w:val="TOC1"/>
            <w:rPr>
              <w:rFonts w:asciiTheme="minorHAnsi" w:eastAsiaTheme="minorEastAsia" w:hAnsiTheme="minorHAnsi" w:cstheme="minorBidi"/>
              <w:szCs w:val="24"/>
            </w:rPr>
          </w:pPr>
          <w:r>
            <w:fldChar w:fldCharType="begin"/>
          </w:r>
          <w:r>
            <w:instrText xml:space="preserve"> TOC \o "1-4" \f \h \z \u </w:instrText>
          </w:r>
          <w:r>
            <w:fldChar w:fldCharType="separate"/>
          </w:r>
          <w:hyperlink w:anchor="_Toc41403008" w:history="1">
            <w:r w:rsidR="003D36CE" w:rsidRPr="00935954">
              <w:rPr>
                <w:rStyle w:val="Hyperlink"/>
              </w:rPr>
              <w:t>Overview</w:t>
            </w:r>
            <w:r w:rsidR="003D36CE">
              <w:rPr>
                <w:webHidden/>
              </w:rPr>
              <w:tab/>
            </w:r>
            <w:r w:rsidR="003D36CE">
              <w:rPr>
                <w:webHidden/>
              </w:rPr>
              <w:fldChar w:fldCharType="begin"/>
            </w:r>
            <w:r w:rsidR="003D36CE">
              <w:rPr>
                <w:webHidden/>
              </w:rPr>
              <w:instrText xml:space="preserve"> PAGEREF _Toc41403008 \h </w:instrText>
            </w:r>
            <w:r w:rsidR="003D36CE">
              <w:rPr>
                <w:webHidden/>
              </w:rPr>
            </w:r>
            <w:r w:rsidR="003D36CE">
              <w:rPr>
                <w:webHidden/>
              </w:rPr>
              <w:fldChar w:fldCharType="separate"/>
            </w:r>
            <w:r w:rsidR="003D36CE">
              <w:rPr>
                <w:webHidden/>
              </w:rPr>
              <w:t>2</w:t>
            </w:r>
            <w:r w:rsidR="003D36CE">
              <w:rPr>
                <w:webHidden/>
              </w:rPr>
              <w:fldChar w:fldCharType="end"/>
            </w:r>
          </w:hyperlink>
        </w:p>
        <w:p w14:paraId="430E35AC" w14:textId="53DF9FFC" w:rsidR="003D36CE" w:rsidRDefault="00BF572F">
          <w:pPr>
            <w:pStyle w:val="TOC2"/>
            <w:rPr>
              <w:rFonts w:asciiTheme="minorHAnsi" w:eastAsiaTheme="minorEastAsia" w:hAnsiTheme="minorHAnsi" w:cstheme="minorBidi"/>
              <w:noProof/>
              <w:szCs w:val="24"/>
            </w:rPr>
          </w:pPr>
          <w:hyperlink w:anchor="_Toc41403009" w:history="1">
            <w:r w:rsidR="003D36CE" w:rsidRPr="00935954">
              <w:rPr>
                <w:rStyle w:val="Hyperlink"/>
                <w:noProof/>
              </w:rPr>
              <w:t>Barracuda CloudGen WAF on AWS</w:t>
            </w:r>
            <w:r w:rsidR="003D36CE">
              <w:rPr>
                <w:noProof/>
                <w:webHidden/>
              </w:rPr>
              <w:tab/>
            </w:r>
            <w:r w:rsidR="003D36CE">
              <w:rPr>
                <w:noProof/>
                <w:webHidden/>
              </w:rPr>
              <w:fldChar w:fldCharType="begin"/>
            </w:r>
            <w:r w:rsidR="003D36CE">
              <w:rPr>
                <w:noProof/>
                <w:webHidden/>
              </w:rPr>
              <w:instrText xml:space="preserve"> PAGEREF _Toc41403009 \h </w:instrText>
            </w:r>
            <w:r w:rsidR="003D36CE">
              <w:rPr>
                <w:noProof/>
                <w:webHidden/>
              </w:rPr>
            </w:r>
            <w:r w:rsidR="003D36CE">
              <w:rPr>
                <w:noProof/>
                <w:webHidden/>
              </w:rPr>
              <w:fldChar w:fldCharType="separate"/>
            </w:r>
            <w:r w:rsidR="003D36CE">
              <w:rPr>
                <w:noProof/>
                <w:webHidden/>
              </w:rPr>
              <w:t>2</w:t>
            </w:r>
            <w:r w:rsidR="003D36CE">
              <w:rPr>
                <w:noProof/>
                <w:webHidden/>
              </w:rPr>
              <w:fldChar w:fldCharType="end"/>
            </w:r>
          </w:hyperlink>
        </w:p>
        <w:p w14:paraId="132DDEA1" w14:textId="60CA57A0" w:rsidR="003D36CE" w:rsidRDefault="00BF572F">
          <w:pPr>
            <w:pStyle w:val="TOC2"/>
            <w:rPr>
              <w:rFonts w:asciiTheme="minorHAnsi" w:eastAsiaTheme="minorEastAsia" w:hAnsiTheme="minorHAnsi" w:cstheme="minorBidi"/>
              <w:noProof/>
              <w:szCs w:val="24"/>
            </w:rPr>
          </w:pPr>
          <w:hyperlink w:anchor="_Toc41403010" w:history="1">
            <w:r w:rsidR="003D36CE" w:rsidRPr="00935954">
              <w:rPr>
                <w:rStyle w:val="Hyperlink"/>
                <w:noProof/>
              </w:rPr>
              <w:t>Cost and licenses</w:t>
            </w:r>
            <w:r w:rsidR="003D36CE">
              <w:rPr>
                <w:noProof/>
                <w:webHidden/>
              </w:rPr>
              <w:tab/>
            </w:r>
            <w:r w:rsidR="003D36CE">
              <w:rPr>
                <w:noProof/>
                <w:webHidden/>
              </w:rPr>
              <w:fldChar w:fldCharType="begin"/>
            </w:r>
            <w:r w:rsidR="003D36CE">
              <w:rPr>
                <w:noProof/>
                <w:webHidden/>
              </w:rPr>
              <w:instrText xml:space="preserve"> PAGEREF _Toc41403010 \h </w:instrText>
            </w:r>
            <w:r w:rsidR="003D36CE">
              <w:rPr>
                <w:noProof/>
                <w:webHidden/>
              </w:rPr>
            </w:r>
            <w:r w:rsidR="003D36CE">
              <w:rPr>
                <w:noProof/>
                <w:webHidden/>
              </w:rPr>
              <w:fldChar w:fldCharType="separate"/>
            </w:r>
            <w:r w:rsidR="003D36CE">
              <w:rPr>
                <w:noProof/>
                <w:webHidden/>
              </w:rPr>
              <w:t>2</w:t>
            </w:r>
            <w:r w:rsidR="003D36CE">
              <w:rPr>
                <w:noProof/>
                <w:webHidden/>
              </w:rPr>
              <w:fldChar w:fldCharType="end"/>
            </w:r>
          </w:hyperlink>
        </w:p>
        <w:p w14:paraId="61C2837A" w14:textId="4FAF0747" w:rsidR="003D36CE" w:rsidRDefault="00BF572F">
          <w:pPr>
            <w:pStyle w:val="TOC1"/>
            <w:rPr>
              <w:rFonts w:asciiTheme="minorHAnsi" w:eastAsiaTheme="minorEastAsia" w:hAnsiTheme="minorHAnsi" w:cstheme="minorBidi"/>
              <w:szCs w:val="24"/>
            </w:rPr>
          </w:pPr>
          <w:hyperlink w:anchor="_Toc41403011" w:history="1">
            <w:r w:rsidR="003D36CE" w:rsidRPr="00935954">
              <w:rPr>
                <w:rStyle w:val="Hyperlink"/>
              </w:rPr>
              <w:t>Architecture</w:t>
            </w:r>
            <w:r w:rsidR="003D36CE">
              <w:rPr>
                <w:webHidden/>
              </w:rPr>
              <w:tab/>
            </w:r>
            <w:r w:rsidR="003D36CE">
              <w:rPr>
                <w:webHidden/>
              </w:rPr>
              <w:fldChar w:fldCharType="begin"/>
            </w:r>
            <w:r w:rsidR="003D36CE">
              <w:rPr>
                <w:webHidden/>
              </w:rPr>
              <w:instrText xml:space="preserve"> PAGEREF _Toc41403011 \h </w:instrText>
            </w:r>
            <w:r w:rsidR="003D36CE">
              <w:rPr>
                <w:webHidden/>
              </w:rPr>
            </w:r>
            <w:r w:rsidR="003D36CE">
              <w:rPr>
                <w:webHidden/>
              </w:rPr>
              <w:fldChar w:fldCharType="separate"/>
            </w:r>
            <w:r w:rsidR="003D36CE">
              <w:rPr>
                <w:webHidden/>
              </w:rPr>
              <w:t>3</w:t>
            </w:r>
            <w:r w:rsidR="003D36CE">
              <w:rPr>
                <w:webHidden/>
              </w:rPr>
              <w:fldChar w:fldCharType="end"/>
            </w:r>
          </w:hyperlink>
        </w:p>
        <w:p w14:paraId="7E3AD9F9" w14:textId="0E5289CE" w:rsidR="003D36CE" w:rsidRDefault="00BF572F">
          <w:pPr>
            <w:pStyle w:val="TOC1"/>
            <w:rPr>
              <w:rFonts w:asciiTheme="minorHAnsi" w:eastAsiaTheme="minorEastAsia" w:hAnsiTheme="minorHAnsi" w:cstheme="minorBidi"/>
              <w:szCs w:val="24"/>
            </w:rPr>
          </w:pPr>
          <w:hyperlink w:anchor="_Toc41403012" w:history="1">
            <w:r w:rsidR="003D36CE" w:rsidRPr="00935954">
              <w:rPr>
                <w:rStyle w:val="Hyperlink"/>
              </w:rPr>
              <w:t>Planning the deployment</w:t>
            </w:r>
            <w:r w:rsidR="003D36CE">
              <w:rPr>
                <w:webHidden/>
              </w:rPr>
              <w:tab/>
            </w:r>
            <w:r w:rsidR="003D36CE">
              <w:rPr>
                <w:webHidden/>
              </w:rPr>
              <w:fldChar w:fldCharType="begin"/>
            </w:r>
            <w:r w:rsidR="003D36CE">
              <w:rPr>
                <w:webHidden/>
              </w:rPr>
              <w:instrText xml:space="preserve"> PAGEREF _Toc41403012 \h </w:instrText>
            </w:r>
            <w:r w:rsidR="003D36CE">
              <w:rPr>
                <w:webHidden/>
              </w:rPr>
            </w:r>
            <w:r w:rsidR="003D36CE">
              <w:rPr>
                <w:webHidden/>
              </w:rPr>
              <w:fldChar w:fldCharType="separate"/>
            </w:r>
            <w:r w:rsidR="003D36CE">
              <w:rPr>
                <w:webHidden/>
              </w:rPr>
              <w:t>5</w:t>
            </w:r>
            <w:r w:rsidR="003D36CE">
              <w:rPr>
                <w:webHidden/>
              </w:rPr>
              <w:fldChar w:fldCharType="end"/>
            </w:r>
          </w:hyperlink>
        </w:p>
        <w:p w14:paraId="32C932EC" w14:textId="530B75BF" w:rsidR="003D36CE" w:rsidRDefault="00BF572F">
          <w:pPr>
            <w:pStyle w:val="TOC2"/>
            <w:rPr>
              <w:rFonts w:asciiTheme="minorHAnsi" w:eastAsiaTheme="minorEastAsia" w:hAnsiTheme="minorHAnsi" w:cstheme="minorBidi"/>
              <w:noProof/>
              <w:szCs w:val="24"/>
            </w:rPr>
          </w:pPr>
          <w:hyperlink w:anchor="_Toc41403013" w:history="1">
            <w:r w:rsidR="003D36CE" w:rsidRPr="00935954">
              <w:rPr>
                <w:rStyle w:val="Hyperlink"/>
                <w:noProof/>
              </w:rPr>
              <w:t>Specialized knowledge</w:t>
            </w:r>
            <w:r w:rsidR="003D36CE">
              <w:rPr>
                <w:noProof/>
                <w:webHidden/>
              </w:rPr>
              <w:tab/>
            </w:r>
            <w:r w:rsidR="003D36CE">
              <w:rPr>
                <w:noProof/>
                <w:webHidden/>
              </w:rPr>
              <w:fldChar w:fldCharType="begin"/>
            </w:r>
            <w:r w:rsidR="003D36CE">
              <w:rPr>
                <w:noProof/>
                <w:webHidden/>
              </w:rPr>
              <w:instrText xml:space="preserve"> PAGEREF _Toc41403013 \h </w:instrText>
            </w:r>
            <w:r w:rsidR="003D36CE">
              <w:rPr>
                <w:noProof/>
                <w:webHidden/>
              </w:rPr>
            </w:r>
            <w:r w:rsidR="003D36CE">
              <w:rPr>
                <w:noProof/>
                <w:webHidden/>
              </w:rPr>
              <w:fldChar w:fldCharType="separate"/>
            </w:r>
            <w:r w:rsidR="003D36CE">
              <w:rPr>
                <w:noProof/>
                <w:webHidden/>
              </w:rPr>
              <w:t>5</w:t>
            </w:r>
            <w:r w:rsidR="003D36CE">
              <w:rPr>
                <w:noProof/>
                <w:webHidden/>
              </w:rPr>
              <w:fldChar w:fldCharType="end"/>
            </w:r>
          </w:hyperlink>
        </w:p>
        <w:p w14:paraId="6BB35F2C" w14:textId="6C977994" w:rsidR="003D36CE" w:rsidRDefault="00BF572F">
          <w:pPr>
            <w:pStyle w:val="TOC2"/>
            <w:rPr>
              <w:rFonts w:asciiTheme="minorHAnsi" w:eastAsiaTheme="minorEastAsia" w:hAnsiTheme="minorHAnsi" w:cstheme="minorBidi"/>
              <w:noProof/>
              <w:szCs w:val="24"/>
            </w:rPr>
          </w:pPr>
          <w:hyperlink w:anchor="_Toc41403014" w:history="1">
            <w:r w:rsidR="003D36CE" w:rsidRPr="00935954">
              <w:rPr>
                <w:rStyle w:val="Hyperlink"/>
                <w:noProof/>
              </w:rPr>
              <w:t>AWS account</w:t>
            </w:r>
            <w:r w:rsidR="003D36CE">
              <w:rPr>
                <w:noProof/>
                <w:webHidden/>
              </w:rPr>
              <w:tab/>
            </w:r>
            <w:r w:rsidR="003D36CE">
              <w:rPr>
                <w:noProof/>
                <w:webHidden/>
              </w:rPr>
              <w:fldChar w:fldCharType="begin"/>
            </w:r>
            <w:r w:rsidR="003D36CE">
              <w:rPr>
                <w:noProof/>
                <w:webHidden/>
              </w:rPr>
              <w:instrText xml:space="preserve"> PAGEREF _Toc41403014 \h </w:instrText>
            </w:r>
            <w:r w:rsidR="003D36CE">
              <w:rPr>
                <w:noProof/>
                <w:webHidden/>
              </w:rPr>
            </w:r>
            <w:r w:rsidR="003D36CE">
              <w:rPr>
                <w:noProof/>
                <w:webHidden/>
              </w:rPr>
              <w:fldChar w:fldCharType="separate"/>
            </w:r>
            <w:r w:rsidR="003D36CE">
              <w:rPr>
                <w:noProof/>
                <w:webHidden/>
              </w:rPr>
              <w:t>5</w:t>
            </w:r>
            <w:r w:rsidR="003D36CE">
              <w:rPr>
                <w:noProof/>
                <w:webHidden/>
              </w:rPr>
              <w:fldChar w:fldCharType="end"/>
            </w:r>
          </w:hyperlink>
        </w:p>
        <w:p w14:paraId="5B571A36" w14:textId="4A4A7550" w:rsidR="003D36CE" w:rsidRDefault="00BF572F">
          <w:pPr>
            <w:pStyle w:val="TOC2"/>
            <w:rPr>
              <w:rFonts w:asciiTheme="minorHAnsi" w:eastAsiaTheme="minorEastAsia" w:hAnsiTheme="minorHAnsi" w:cstheme="minorBidi"/>
              <w:noProof/>
              <w:szCs w:val="24"/>
            </w:rPr>
          </w:pPr>
          <w:hyperlink w:anchor="_Toc41403015" w:history="1">
            <w:r w:rsidR="003D36CE" w:rsidRPr="00935954">
              <w:rPr>
                <w:rStyle w:val="Hyperlink"/>
                <w:noProof/>
              </w:rPr>
              <w:t>Technical requirements</w:t>
            </w:r>
            <w:r w:rsidR="003D36CE">
              <w:rPr>
                <w:noProof/>
                <w:webHidden/>
              </w:rPr>
              <w:tab/>
            </w:r>
            <w:r w:rsidR="003D36CE">
              <w:rPr>
                <w:noProof/>
                <w:webHidden/>
              </w:rPr>
              <w:fldChar w:fldCharType="begin"/>
            </w:r>
            <w:r w:rsidR="003D36CE">
              <w:rPr>
                <w:noProof/>
                <w:webHidden/>
              </w:rPr>
              <w:instrText xml:space="preserve"> PAGEREF _Toc41403015 \h </w:instrText>
            </w:r>
            <w:r w:rsidR="003D36CE">
              <w:rPr>
                <w:noProof/>
                <w:webHidden/>
              </w:rPr>
            </w:r>
            <w:r w:rsidR="003D36CE">
              <w:rPr>
                <w:noProof/>
                <w:webHidden/>
              </w:rPr>
              <w:fldChar w:fldCharType="separate"/>
            </w:r>
            <w:r w:rsidR="003D36CE">
              <w:rPr>
                <w:noProof/>
                <w:webHidden/>
              </w:rPr>
              <w:t>5</w:t>
            </w:r>
            <w:r w:rsidR="003D36CE">
              <w:rPr>
                <w:noProof/>
                <w:webHidden/>
              </w:rPr>
              <w:fldChar w:fldCharType="end"/>
            </w:r>
          </w:hyperlink>
        </w:p>
        <w:p w14:paraId="379573F1" w14:textId="54F20786" w:rsidR="003D36CE" w:rsidRDefault="00BF572F">
          <w:pPr>
            <w:pStyle w:val="TOC2"/>
            <w:rPr>
              <w:rFonts w:asciiTheme="minorHAnsi" w:eastAsiaTheme="minorEastAsia" w:hAnsiTheme="minorHAnsi" w:cstheme="minorBidi"/>
              <w:noProof/>
              <w:szCs w:val="24"/>
            </w:rPr>
          </w:pPr>
          <w:hyperlink w:anchor="_Toc41403016" w:history="1">
            <w:r w:rsidR="003D36CE" w:rsidRPr="00935954">
              <w:rPr>
                <w:rStyle w:val="Hyperlink"/>
                <w:noProof/>
              </w:rPr>
              <w:t>Deployment options</w:t>
            </w:r>
            <w:r w:rsidR="003D36CE">
              <w:rPr>
                <w:noProof/>
                <w:webHidden/>
              </w:rPr>
              <w:tab/>
            </w:r>
            <w:r w:rsidR="003D36CE">
              <w:rPr>
                <w:noProof/>
                <w:webHidden/>
              </w:rPr>
              <w:fldChar w:fldCharType="begin"/>
            </w:r>
            <w:r w:rsidR="003D36CE">
              <w:rPr>
                <w:noProof/>
                <w:webHidden/>
              </w:rPr>
              <w:instrText xml:space="preserve"> PAGEREF _Toc41403016 \h </w:instrText>
            </w:r>
            <w:r w:rsidR="003D36CE">
              <w:rPr>
                <w:noProof/>
                <w:webHidden/>
              </w:rPr>
            </w:r>
            <w:r w:rsidR="003D36CE">
              <w:rPr>
                <w:noProof/>
                <w:webHidden/>
              </w:rPr>
              <w:fldChar w:fldCharType="separate"/>
            </w:r>
            <w:r w:rsidR="003D36CE">
              <w:rPr>
                <w:noProof/>
                <w:webHidden/>
              </w:rPr>
              <w:t>7</w:t>
            </w:r>
            <w:r w:rsidR="003D36CE">
              <w:rPr>
                <w:noProof/>
                <w:webHidden/>
              </w:rPr>
              <w:fldChar w:fldCharType="end"/>
            </w:r>
          </w:hyperlink>
        </w:p>
        <w:p w14:paraId="7B8DB4B9" w14:textId="48658D63" w:rsidR="003D36CE" w:rsidRDefault="00BF572F">
          <w:pPr>
            <w:pStyle w:val="TOC1"/>
            <w:rPr>
              <w:rFonts w:asciiTheme="minorHAnsi" w:eastAsiaTheme="minorEastAsia" w:hAnsiTheme="minorHAnsi" w:cstheme="minorBidi"/>
              <w:szCs w:val="24"/>
            </w:rPr>
          </w:pPr>
          <w:hyperlink w:anchor="_Toc41403017" w:history="1">
            <w:r w:rsidR="003D36CE" w:rsidRPr="00935954">
              <w:rPr>
                <w:rStyle w:val="Hyperlink"/>
              </w:rPr>
              <w:t>Deployment steps</w:t>
            </w:r>
            <w:r w:rsidR="003D36CE">
              <w:rPr>
                <w:webHidden/>
              </w:rPr>
              <w:tab/>
            </w:r>
            <w:r w:rsidR="003D36CE">
              <w:rPr>
                <w:webHidden/>
              </w:rPr>
              <w:fldChar w:fldCharType="begin"/>
            </w:r>
            <w:r w:rsidR="003D36CE">
              <w:rPr>
                <w:webHidden/>
              </w:rPr>
              <w:instrText xml:space="preserve"> PAGEREF _Toc41403017 \h </w:instrText>
            </w:r>
            <w:r w:rsidR="003D36CE">
              <w:rPr>
                <w:webHidden/>
              </w:rPr>
            </w:r>
            <w:r w:rsidR="003D36CE">
              <w:rPr>
                <w:webHidden/>
              </w:rPr>
              <w:fldChar w:fldCharType="separate"/>
            </w:r>
            <w:r w:rsidR="003D36CE">
              <w:rPr>
                <w:webHidden/>
              </w:rPr>
              <w:t>7</w:t>
            </w:r>
            <w:r w:rsidR="003D36CE">
              <w:rPr>
                <w:webHidden/>
              </w:rPr>
              <w:fldChar w:fldCharType="end"/>
            </w:r>
          </w:hyperlink>
        </w:p>
        <w:p w14:paraId="065B04B0" w14:textId="62C6080B" w:rsidR="003D36CE" w:rsidRDefault="00BF572F">
          <w:pPr>
            <w:pStyle w:val="TOC2"/>
            <w:rPr>
              <w:rFonts w:asciiTheme="minorHAnsi" w:eastAsiaTheme="minorEastAsia" w:hAnsiTheme="minorHAnsi" w:cstheme="minorBidi"/>
              <w:noProof/>
              <w:szCs w:val="24"/>
            </w:rPr>
          </w:pPr>
          <w:hyperlink w:anchor="_Toc41403018" w:history="1">
            <w:r w:rsidR="003D36CE" w:rsidRPr="00935954">
              <w:rPr>
                <w:rStyle w:val="Hyperlink"/>
                <w:noProof/>
              </w:rPr>
              <w:t>Step 1. Sign in to your AWS account</w:t>
            </w:r>
            <w:r w:rsidR="003D36CE">
              <w:rPr>
                <w:noProof/>
                <w:webHidden/>
              </w:rPr>
              <w:tab/>
            </w:r>
            <w:r w:rsidR="003D36CE">
              <w:rPr>
                <w:noProof/>
                <w:webHidden/>
              </w:rPr>
              <w:fldChar w:fldCharType="begin"/>
            </w:r>
            <w:r w:rsidR="003D36CE">
              <w:rPr>
                <w:noProof/>
                <w:webHidden/>
              </w:rPr>
              <w:instrText xml:space="preserve"> PAGEREF _Toc41403018 \h </w:instrText>
            </w:r>
            <w:r w:rsidR="003D36CE">
              <w:rPr>
                <w:noProof/>
                <w:webHidden/>
              </w:rPr>
            </w:r>
            <w:r w:rsidR="003D36CE">
              <w:rPr>
                <w:noProof/>
                <w:webHidden/>
              </w:rPr>
              <w:fldChar w:fldCharType="separate"/>
            </w:r>
            <w:r w:rsidR="003D36CE">
              <w:rPr>
                <w:noProof/>
                <w:webHidden/>
              </w:rPr>
              <w:t>7</w:t>
            </w:r>
            <w:r w:rsidR="003D36CE">
              <w:rPr>
                <w:noProof/>
                <w:webHidden/>
              </w:rPr>
              <w:fldChar w:fldCharType="end"/>
            </w:r>
          </w:hyperlink>
        </w:p>
        <w:p w14:paraId="6CCF8191" w14:textId="65E27FEA" w:rsidR="003D36CE" w:rsidRDefault="00BF572F">
          <w:pPr>
            <w:pStyle w:val="TOC2"/>
            <w:rPr>
              <w:rFonts w:asciiTheme="minorHAnsi" w:eastAsiaTheme="minorEastAsia" w:hAnsiTheme="minorHAnsi" w:cstheme="minorBidi"/>
              <w:noProof/>
              <w:szCs w:val="24"/>
            </w:rPr>
          </w:pPr>
          <w:hyperlink w:anchor="_Toc41403019" w:history="1">
            <w:r w:rsidR="003D36CE" w:rsidRPr="00935954">
              <w:rPr>
                <w:rStyle w:val="Hyperlink"/>
                <w:noProof/>
              </w:rPr>
              <w:t>Step 2. Subscribe to the Barracuda CloudGen WAF for AWS AMI</w:t>
            </w:r>
            <w:r w:rsidR="003D36CE">
              <w:rPr>
                <w:noProof/>
                <w:webHidden/>
              </w:rPr>
              <w:tab/>
            </w:r>
            <w:r w:rsidR="003D36CE">
              <w:rPr>
                <w:noProof/>
                <w:webHidden/>
              </w:rPr>
              <w:fldChar w:fldCharType="begin"/>
            </w:r>
            <w:r w:rsidR="003D36CE">
              <w:rPr>
                <w:noProof/>
                <w:webHidden/>
              </w:rPr>
              <w:instrText xml:space="preserve"> PAGEREF _Toc41403019 \h </w:instrText>
            </w:r>
            <w:r w:rsidR="003D36CE">
              <w:rPr>
                <w:noProof/>
                <w:webHidden/>
              </w:rPr>
            </w:r>
            <w:r w:rsidR="003D36CE">
              <w:rPr>
                <w:noProof/>
                <w:webHidden/>
              </w:rPr>
              <w:fldChar w:fldCharType="separate"/>
            </w:r>
            <w:r w:rsidR="003D36CE">
              <w:rPr>
                <w:noProof/>
                <w:webHidden/>
              </w:rPr>
              <w:t>7</w:t>
            </w:r>
            <w:r w:rsidR="003D36CE">
              <w:rPr>
                <w:noProof/>
                <w:webHidden/>
              </w:rPr>
              <w:fldChar w:fldCharType="end"/>
            </w:r>
          </w:hyperlink>
        </w:p>
        <w:p w14:paraId="6FAA8944" w14:textId="4CFCD12B" w:rsidR="003D36CE" w:rsidRDefault="00BF572F">
          <w:pPr>
            <w:pStyle w:val="TOC2"/>
            <w:rPr>
              <w:rFonts w:asciiTheme="minorHAnsi" w:eastAsiaTheme="minorEastAsia" w:hAnsiTheme="minorHAnsi" w:cstheme="minorBidi"/>
              <w:noProof/>
              <w:szCs w:val="24"/>
            </w:rPr>
          </w:pPr>
          <w:hyperlink w:anchor="_Toc41403020" w:history="1">
            <w:r w:rsidR="003D36CE" w:rsidRPr="00935954">
              <w:rPr>
                <w:rStyle w:val="Hyperlink"/>
                <w:noProof/>
              </w:rPr>
              <w:t>Step 3. Launch the Quick Start</w:t>
            </w:r>
            <w:r w:rsidR="003D36CE">
              <w:rPr>
                <w:noProof/>
                <w:webHidden/>
              </w:rPr>
              <w:tab/>
            </w:r>
            <w:r w:rsidR="003D36CE">
              <w:rPr>
                <w:noProof/>
                <w:webHidden/>
              </w:rPr>
              <w:fldChar w:fldCharType="begin"/>
            </w:r>
            <w:r w:rsidR="003D36CE">
              <w:rPr>
                <w:noProof/>
                <w:webHidden/>
              </w:rPr>
              <w:instrText xml:space="preserve"> PAGEREF _Toc41403020 \h </w:instrText>
            </w:r>
            <w:r w:rsidR="003D36CE">
              <w:rPr>
                <w:noProof/>
                <w:webHidden/>
              </w:rPr>
            </w:r>
            <w:r w:rsidR="003D36CE">
              <w:rPr>
                <w:noProof/>
                <w:webHidden/>
              </w:rPr>
              <w:fldChar w:fldCharType="separate"/>
            </w:r>
            <w:r w:rsidR="003D36CE">
              <w:rPr>
                <w:noProof/>
                <w:webHidden/>
              </w:rPr>
              <w:t>8</w:t>
            </w:r>
            <w:r w:rsidR="003D36CE">
              <w:rPr>
                <w:noProof/>
                <w:webHidden/>
              </w:rPr>
              <w:fldChar w:fldCharType="end"/>
            </w:r>
          </w:hyperlink>
        </w:p>
        <w:p w14:paraId="7C60DDA0" w14:textId="6AC19BFC" w:rsidR="003D36CE" w:rsidRDefault="00BF572F">
          <w:pPr>
            <w:pStyle w:val="TOC3"/>
            <w:rPr>
              <w:rFonts w:asciiTheme="minorHAnsi" w:eastAsiaTheme="minorEastAsia" w:hAnsiTheme="minorHAnsi" w:cstheme="minorBidi"/>
              <w:noProof/>
              <w:szCs w:val="24"/>
            </w:rPr>
          </w:pPr>
          <w:hyperlink w:anchor="_Toc41403021" w:history="1">
            <w:r w:rsidR="003D36CE" w:rsidRPr="00935954">
              <w:rPr>
                <w:rStyle w:val="Hyperlink"/>
                <w:noProof/>
              </w:rPr>
              <w:t>Option 1: Parameters for deploying &lt;software&gt; into a new VPC</w:t>
            </w:r>
            <w:r w:rsidR="003D36CE">
              <w:rPr>
                <w:noProof/>
                <w:webHidden/>
              </w:rPr>
              <w:tab/>
            </w:r>
            <w:r w:rsidR="003D36CE">
              <w:rPr>
                <w:noProof/>
                <w:webHidden/>
              </w:rPr>
              <w:fldChar w:fldCharType="begin"/>
            </w:r>
            <w:r w:rsidR="003D36CE">
              <w:rPr>
                <w:noProof/>
                <w:webHidden/>
              </w:rPr>
              <w:instrText xml:space="preserve"> PAGEREF _Toc41403021 \h </w:instrText>
            </w:r>
            <w:r w:rsidR="003D36CE">
              <w:rPr>
                <w:noProof/>
                <w:webHidden/>
              </w:rPr>
            </w:r>
            <w:r w:rsidR="003D36CE">
              <w:rPr>
                <w:noProof/>
                <w:webHidden/>
              </w:rPr>
              <w:fldChar w:fldCharType="separate"/>
            </w:r>
            <w:r w:rsidR="003D36CE">
              <w:rPr>
                <w:noProof/>
                <w:webHidden/>
              </w:rPr>
              <w:t>9</w:t>
            </w:r>
            <w:r w:rsidR="003D36CE">
              <w:rPr>
                <w:noProof/>
                <w:webHidden/>
              </w:rPr>
              <w:fldChar w:fldCharType="end"/>
            </w:r>
          </w:hyperlink>
        </w:p>
        <w:p w14:paraId="2B2340EE" w14:textId="437E3177" w:rsidR="003D36CE" w:rsidRDefault="00BF572F">
          <w:pPr>
            <w:pStyle w:val="TOC3"/>
            <w:rPr>
              <w:rFonts w:asciiTheme="minorHAnsi" w:eastAsiaTheme="minorEastAsia" w:hAnsiTheme="minorHAnsi" w:cstheme="minorBidi"/>
              <w:noProof/>
              <w:szCs w:val="24"/>
            </w:rPr>
          </w:pPr>
          <w:hyperlink w:anchor="_Toc41403022" w:history="1">
            <w:r w:rsidR="003D36CE" w:rsidRPr="00935954">
              <w:rPr>
                <w:rStyle w:val="Hyperlink"/>
                <w:noProof/>
              </w:rPr>
              <w:t>Option 2: Parameters for deploying Barracuda CloudGen WAF for AWS into an existing VPC</w:t>
            </w:r>
            <w:r w:rsidR="003D36CE">
              <w:rPr>
                <w:noProof/>
                <w:webHidden/>
              </w:rPr>
              <w:tab/>
            </w:r>
            <w:r w:rsidR="003D36CE">
              <w:rPr>
                <w:noProof/>
                <w:webHidden/>
              </w:rPr>
              <w:fldChar w:fldCharType="begin"/>
            </w:r>
            <w:r w:rsidR="003D36CE">
              <w:rPr>
                <w:noProof/>
                <w:webHidden/>
              </w:rPr>
              <w:instrText xml:space="preserve"> PAGEREF _Toc41403022 \h </w:instrText>
            </w:r>
            <w:r w:rsidR="003D36CE">
              <w:rPr>
                <w:noProof/>
                <w:webHidden/>
              </w:rPr>
            </w:r>
            <w:r w:rsidR="003D36CE">
              <w:rPr>
                <w:noProof/>
                <w:webHidden/>
              </w:rPr>
              <w:fldChar w:fldCharType="separate"/>
            </w:r>
            <w:r w:rsidR="003D36CE">
              <w:rPr>
                <w:noProof/>
                <w:webHidden/>
              </w:rPr>
              <w:t>10</w:t>
            </w:r>
            <w:r w:rsidR="003D36CE">
              <w:rPr>
                <w:noProof/>
                <w:webHidden/>
              </w:rPr>
              <w:fldChar w:fldCharType="end"/>
            </w:r>
          </w:hyperlink>
        </w:p>
        <w:p w14:paraId="027EC368" w14:textId="210FF40F" w:rsidR="003D36CE" w:rsidRDefault="00BF572F">
          <w:pPr>
            <w:pStyle w:val="TOC2"/>
            <w:rPr>
              <w:rFonts w:asciiTheme="minorHAnsi" w:eastAsiaTheme="minorEastAsia" w:hAnsiTheme="minorHAnsi" w:cstheme="minorBidi"/>
              <w:noProof/>
              <w:szCs w:val="24"/>
            </w:rPr>
          </w:pPr>
          <w:hyperlink w:anchor="_Toc41403023" w:history="1">
            <w:r w:rsidR="003D36CE" w:rsidRPr="00935954">
              <w:rPr>
                <w:rStyle w:val="Hyperlink"/>
                <w:noProof/>
              </w:rPr>
              <w:t>Step 4. Test the deployment</w:t>
            </w:r>
            <w:r w:rsidR="003D36CE">
              <w:rPr>
                <w:noProof/>
                <w:webHidden/>
              </w:rPr>
              <w:tab/>
            </w:r>
            <w:r w:rsidR="003D36CE">
              <w:rPr>
                <w:noProof/>
                <w:webHidden/>
              </w:rPr>
              <w:fldChar w:fldCharType="begin"/>
            </w:r>
            <w:r w:rsidR="003D36CE">
              <w:rPr>
                <w:noProof/>
                <w:webHidden/>
              </w:rPr>
              <w:instrText xml:space="preserve"> PAGEREF _Toc41403023 \h </w:instrText>
            </w:r>
            <w:r w:rsidR="003D36CE">
              <w:rPr>
                <w:noProof/>
                <w:webHidden/>
              </w:rPr>
            </w:r>
            <w:r w:rsidR="003D36CE">
              <w:rPr>
                <w:noProof/>
                <w:webHidden/>
              </w:rPr>
              <w:fldChar w:fldCharType="separate"/>
            </w:r>
            <w:r w:rsidR="003D36CE">
              <w:rPr>
                <w:noProof/>
                <w:webHidden/>
              </w:rPr>
              <w:t>12</w:t>
            </w:r>
            <w:r w:rsidR="003D36CE">
              <w:rPr>
                <w:noProof/>
                <w:webHidden/>
              </w:rPr>
              <w:fldChar w:fldCharType="end"/>
            </w:r>
          </w:hyperlink>
        </w:p>
        <w:p w14:paraId="541B1132" w14:textId="4EF59DD9" w:rsidR="003D36CE" w:rsidRDefault="00BF572F">
          <w:pPr>
            <w:pStyle w:val="TOC1"/>
            <w:rPr>
              <w:rFonts w:asciiTheme="minorHAnsi" w:eastAsiaTheme="minorEastAsia" w:hAnsiTheme="minorHAnsi" w:cstheme="minorBidi"/>
              <w:szCs w:val="24"/>
            </w:rPr>
          </w:pPr>
          <w:hyperlink w:anchor="_Toc41403024" w:history="1">
            <w:r w:rsidR="003D36CE" w:rsidRPr="00935954">
              <w:rPr>
                <w:rStyle w:val="Hyperlink"/>
              </w:rPr>
              <w:t>Best practices for using &lt;software&gt; on AWS</w:t>
            </w:r>
            <w:r w:rsidR="003D36CE">
              <w:rPr>
                <w:webHidden/>
              </w:rPr>
              <w:tab/>
            </w:r>
            <w:r w:rsidR="003D36CE">
              <w:rPr>
                <w:webHidden/>
              </w:rPr>
              <w:fldChar w:fldCharType="begin"/>
            </w:r>
            <w:r w:rsidR="003D36CE">
              <w:rPr>
                <w:webHidden/>
              </w:rPr>
              <w:instrText xml:space="preserve"> PAGEREF _Toc41403024 \h </w:instrText>
            </w:r>
            <w:r w:rsidR="003D36CE">
              <w:rPr>
                <w:webHidden/>
              </w:rPr>
            </w:r>
            <w:r w:rsidR="003D36CE">
              <w:rPr>
                <w:webHidden/>
              </w:rPr>
              <w:fldChar w:fldCharType="separate"/>
            </w:r>
            <w:r w:rsidR="003D36CE">
              <w:rPr>
                <w:webHidden/>
              </w:rPr>
              <w:t>13</w:t>
            </w:r>
            <w:r w:rsidR="003D36CE">
              <w:rPr>
                <w:webHidden/>
              </w:rPr>
              <w:fldChar w:fldCharType="end"/>
            </w:r>
          </w:hyperlink>
        </w:p>
        <w:p w14:paraId="2D6F8FA6" w14:textId="394C67EB" w:rsidR="003D36CE" w:rsidRDefault="00BF572F">
          <w:pPr>
            <w:pStyle w:val="TOC1"/>
            <w:rPr>
              <w:rFonts w:asciiTheme="minorHAnsi" w:eastAsiaTheme="minorEastAsia" w:hAnsiTheme="minorHAnsi" w:cstheme="minorBidi"/>
              <w:szCs w:val="24"/>
            </w:rPr>
          </w:pPr>
          <w:hyperlink w:anchor="_Toc41403025" w:history="1">
            <w:r w:rsidR="003D36CE" w:rsidRPr="00935954">
              <w:rPr>
                <w:rStyle w:val="Hyperlink"/>
              </w:rPr>
              <w:t>Security</w:t>
            </w:r>
            <w:r w:rsidR="003D36CE">
              <w:rPr>
                <w:webHidden/>
              </w:rPr>
              <w:tab/>
            </w:r>
            <w:r w:rsidR="003D36CE">
              <w:rPr>
                <w:webHidden/>
              </w:rPr>
              <w:fldChar w:fldCharType="begin"/>
            </w:r>
            <w:r w:rsidR="003D36CE">
              <w:rPr>
                <w:webHidden/>
              </w:rPr>
              <w:instrText xml:space="preserve"> PAGEREF _Toc41403025 \h </w:instrText>
            </w:r>
            <w:r w:rsidR="003D36CE">
              <w:rPr>
                <w:webHidden/>
              </w:rPr>
            </w:r>
            <w:r w:rsidR="003D36CE">
              <w:rPr>
                <w:webHidden/>
              </w:rPr>
              <w:fldChar w:fldCharType="separate"/>
            </w:r>
            <w:r w:rsidR="003D36CE">
              <w:rPr>
                <w:webHidden/>
              </w:rPr>
              <w:t>13</w:t>
            </w:r>
            <w:r w:rsidR="003D36CE">
              <w:rPr>
                <w:webHidden/>
              </w:rPr>
              <w:fldChar w:fldCharType="end"/>
            </w:r>
          </w:hyperlink>
        </w:p>
        <w:p w14:paraId="2BE68DAD" w14:textId="045BD2BF" w:rsidR="003D36CE" w:rsidRDefault="00BF572F">
          <w:pPr>
            <w:pStyle w:val="TOC1"/>
            <w:rPr>
              <w:rFonts w:asciiTheme="minorHAnsi" w:eastAsiaTheme="minorEastAsia" w:hAnsiTheme="minorHAnsi" w:cstheme="minorBidi"/>
              <w:szCs w:val="24"/>
            </w:rPr>
          </w:pPr>
          <w:hyperlink w:anchor="_Toc41403026" w:history="1">
            <w:r w:rsidR="003D36CE" w:rsidRPr="00935954">
              <w:rPr>
                <w:rStyle w:val="Hyperlink"/>
              </w:rPr>
              <w:t>&lt;Other useful information&gt;</w:t>
            </w:r>
            <w:r w:rsidR="003D36CE">
              <w:rPr>
                <w:webHidden/>
              </w:rPr>
              <w:tab/>
            </w:r>
            <w:r w:rsidR="003D36CE">
              <w:rPr>
                <w:webHidden/>
              </w:rPr>
              <w:fldChar w:fldCharType="begin"/>
            </w:r>
            <w:r w:rsidR="003D36CE">
              <w:rPr>
                <w:webHidden/>
              </w:rPr>
              <w:instrText xml:space="preserve"> PAGEREF _Toc41403026 \h </w:instrText>
            </w:r>
            <w:r w:rsidR="003D36CE">
              <w:rPr>
                <w:webHidden/>
              </w:rPr>
            </w:r>
            <w:r w:rsidR="003D36CE">
              <w:rPr>
                <w:webHidden/>
              </w:rPr>
              <w:fldChar w:fldCharType="separate"/>
            </w:r>
            <w:r w:rsidR="003D36CE">
              <w:rPr>
                <w:webHidden/>
              </w:rPr>
              <w:t>13</w:t>
            </w:r>
            <w:r w:rsidR="003D36CE">
              <w:rPr>
                <w:webHidden/>
              </w:rPr>
              <w:fldChar w:fldCharType="end"/>
            </w:r>
          </w:hyperlink>
        </w:p>
        <w:p w14:paraId="46D5EC6E" w14:textId="724E426B" w:rsidR="003D36CE" w:rsidRDefault="00BF572F">
          <w:pPr>
            <w:pStyle w:val="TOC1"/>
            <w:rPr>
              <w:rFonts w:asciiTheme="minorHAnsi" w:eastAsiaTheme="minorEastAsia" w:hAnsiTheme="minorHAnsi" w:cstheme="minorBidi"/>
              <w:szCs w:val="24"/>
            </w:rPr>
          </w:pPr>
          <w:hyperlink w:anchor="_Toc41403027" w:history="1">
            <w:r w:rsidR="003D36CE" w:rsidRPr="00935954">
              <w:rPr>
                <w:rStyle w:val="Hyperlink"/>
              </w:rPr>
              <w:t>FAQ</w:t>
            </w:r>
            <w:r w:rsidR="003D36CE">
              <w:rPr>
                <w:webHidden/>
              </w:rPr>
              <w:tab/>
            </w:r>
            <w:r w:rsidR="003D36CE">
              <w:rPr>
                <w:webHidden/>
              </w:rPr>
              <w:fldChar w:fldCharType="begin"/>
            </w:r>
            <w:r w:rsidR="003D36CE">
              <w:rPr>
                <w:webHidden/>
              </w:rPr>
              <w:instrText xml:space="preserve"> PAGEREF _Toc41403027 \h </w:instrText>
            </w:r>
            <w:r w:rsidR="003D36CE">
              <w:rPr>
                <w:webHidden/>
              </w:rPr>
            </w:r>
            <w:r w:rsidR="003D36CE">
              <w:rPr>
                <w:webHidden/>
              </w:rPr>
              <w:fldChar w:fldCharType="separate"/>
            </w:r>
            <w:r w:rsidR="003D36CE">
              <w:rPr>
                <w:webHidden/>
              </w:rPr>
              <w:t>13</w:t>
            </w:r>
            <w:r w:rsidR="003D36CE">
              <w:rPr>
                <w:webHidden/>
              </w:rPr>
              <w:fldChar w:fldCharType="end"/>
            </w:r>
          </w:hyperlink>
        </w:p>
        <w:p w14:paraId="17DC15D9" w14:textId="336BCAB9" w:rsidR="003D36CE" w:rsidRDefault="00BF572F">
          <w:pPr>
            <w:pStyle w:val="TOC1"/>
            <w:rPr>
              <w:rFonts w:asciiTheme="minorHAnsi" w:eastAsiaTheme="minorEastAsia" w:hAnsiTheme="minorHAnsi" w:cstheme="minorBidi"/>
              <w:szCs w:val="24"/>
            </w:rPr>
          </w:pPr>
          <w:hyperlink w:anchor="_Toc41403028" w:history="1">
            <w:r w:rsidR="003D36CE" w:rsidRPr="00935954">
              <w:rPr>
                <w:rStyle w:val="Hyperlink"/>
              </w:rPr>
              <w:t>Send us feedback</w:t>
            </w:r>
            <w:r w:rsidR="003D36CE">
              <w:rPr>
                <w:webHidden/>
              </w:rPr>
              <w:tab/>
            </w:r>
            <w:r w:rsidR="003D36CE">
              <w:rPr>
                <w:webHidden/>
              </w:rPr>
              <w:fldChar w:fldCharType="begin"/>
            </w:r>
            <w:r w:rsidR="003D36CE">
              <w:rPr>
                <w:webHidden/>
              </w:rPr>
              <w:instrText xml:space="preserve"> PAGEREF _Toc41403028 \h </w:instrText>
            </w:r>
            <w:r w:rsidR="003D36CE">
              <w:rPr>
                <w:webHidden/>
              </w:rPr>
            </w:r>
            <w:r w:rsidR="003D36CE">
              <w:rPr>
                <w:webHidden/>
              </w:rPr>
              <w:fldChar w:fldCharType="separate"/>
            </w:r>
            <w:r w:rsidR="003D36CE">
              <w:rPr>
                <w:webHidden/>
              </w:rPr>
              <w:t>13</w:t>
            </w:r>
            <w:r w:rsidR="003D36CE">
              <w:rPr>
                <w:webHidden/>
              </w:rPr>
              <w:fldChar w:fldCharType="end"/>
            </w:r>
          </w:hyperlink>
        </w:p>
        <w:p w14:paraId="713EF029" w14:textId="01AA41F3" w:rsidR="003D36CE" w:rsidRDefault="00BF572F">
          <w:pPr>
            <w:pStyle w:val="TOC1"/>
            <w:rPr>
              <w:rFonts w:asciiTheme="minorHAnsi" w:eastAsiaTheme="minorEastAsia" w:hAnsiTheme="minorHAnsi" w:cstheme="minorBidi"/>
              <w:szCs w:val="24"/>
            </w:rPr>
          </w:pPr>
          <w:hyperlink w:anchor="_Toc41403029" w:history="1">
            <w:r w:rsidR="003D36CE" w:rsidRPr="00935954">
              <w:rPr>
                <w:rStyle w:val="Hyperlink"/>
              </w:rPr>
              <w:t>Additional resources</w:t>
            </w:r>
            <w:r w:rsidR="003D36CE">
              <w:rPr>
                <w:webHidden/>
              </w:rPr>
              <w:tab/>
            </w:r>
            <w:r w:rsidR="003D36CE">
              <w:rPr>
                <w:webHidden/>
              </w:rPr>
              <w:fldChar w:fldCharType="begin"/>
            </w:r>
            <w:r w:rsidR="003D36CE">
              <w:rPr>
                <w:webHidden/>
              </w:rPr>
              <w:instrText xml:space="preserve"> PAGEREF _Toc41403029 \h </w:instrText>
            </w:r>
            <w:r w:rsidR="003D36CE">
              <w:rPr>
                <w:webHidden/>
              </w:rPr>
            </w:r>
            <w:r w:rsidR="003D36CE">
              <w:rPr>
                <w:webHidden/>
              </w:rPr>
              <w:fldChar w:fldCharType="separate"/>
            </w:r>
            <w:r w:rsidR="003D36CE">
              <w:rPr>
                <w:webHidden/>
              </w:rPr>
              <w:t>14</w:t>
            </w:r>
            <w:r w:rsidR="003D36CE">
              <w:rPr>
                <w:webHidden/>
              </w:rPr>
              <w:fldChar w:fldCharType="end"/>
            </w:r>
          </w:hyperlink>
        </w:p>
        <w:p w14:paraId="169035EE" w14:textId="6C45285B" w:rsidR="003D36CE" w:rsidRDefault="00BF572F">
          <w:pPr>
            <w:pStyle w:val="TOC1"/>
            <w:rPr>
              <w:rFonts w:asciiTheme="minorHAnsi" w:eastAsiaTheme="minorEastAsia" w:hAnsiTheme="minorHAnsi" w:cstheme="minorBidi"/>
              <w:szCs w:val="24"/>
            </w:rPr>
          </w:pPr>
          <w:hyperlink w:anchor="_Toc41403030" w:history="1">
            <w:r w:rsidR="003D36CE" w:rsidRPr="00935954">
              <w:rPr>
                <w:rStyle w:val="Hyperlink"/>
              </w:rPr>
              <w:t>Document revisions</w:t>
            </w:r>
            <w:r w:rsidR="003D36CE">
              <w:rPr>
                <w:webHidden/>
              </w:rPr>
              <w:tab/>
            </w:r>
            <w:r w:rsidR="003D36CE">
              <w:rPr>
                <w:webHidden/>
              </w:rPr>
              <w:fldChar w:fldCharType="begin"/>
            </w:r>
            <w:r w:rsidR="003D36CE">
              <w:rPr>
                <w:webHidden/>
              </w:rPr>
              <w:instrText xml:space="preserve"> PAGEREF _Toc41403030 \h </w:instrText>
            </w:r>
            <w:r w:rsidR="003D36CE">
              <w:rPr>
                <w:webHidden/>
              </w:rPr>
            </w:r>
            <w:r w:rsidR="003D36CE">
              <w:rPr>
                <w:webHidden/>
              </w:rPr>
              <w:fldChar w:fldCharType="separate"/>
            </w:r>
            <w:r w:rsidR="003D36CE">
              <w:rPr>
                <w:webHidden/>
              </w:rPr>
              <w:t>14</w:t>
            </w:r>
            <w:r w:rsidR="003D36CE">
              <w:rPr>
                <w:webHidden/>
              </w:rPr>
              <w:fldChar w:fldCharType="end"/>
            </w:r>
          </w:hyperlink>
        </w:p>
        <w:p w14:paraId="4952EBE3" w14:textId="3571A7A1"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7A19B1D9" w:rsidR="00BC4504" w:rsidRDefault="00BC4504" w:rsidP="0007302A">
      <w:pPr>
        <w:spacing w:before="400"/>
      </w:pPr>
      <w:r>
        <w:t xml:space="preserve">This Quick Start </w:t>
      </w:r>
      <w:r w:rsidR="00C51A23">
        <w:t>was created</w:t>
      </w:r>
      <w:r>
        <w:t xml:space="preserve"> by </w:t>
      </w:r>
      <w:r w:rsidR="00F6352B">
        <w:t xml:space="preserve">Barracuda </w:t>
      </w:r>
      <w:proofErr w:type="gramStart"/>
      <w:r w:rsidR="00F6352B">
        <w:t xml:space="preserve">Networks </w:t>
      </w:r>
      <w:r w:rsidR="0007302A">
        <w:t xml:space="preserve"> in</w:t>
      </w:r>
      <w:proofErr w:type="gramEnd"/>
      <w:r w:rsidR="0007302A">
        <w:t xml:space="preserve"> collaboration with Amazon Web Services (AWS).</w:t>
      </w:r>
      <w:r>
        <w:t xml:space="preserve"> </w:t>
      </w:r>
    </w:p>
    <w:p w14:paraId="66719B96" w14:textId="00F0A8DD" w:rsidR="002C7C82" w:rsidRDefault="00BF572F"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F27876">
      <w:pPr>
        <w:pStyle w:val="Heading1"/>
      </w:pPr>
      <w:bookmarkStart w:id="4" w:name="_Toc535566608"/>
      <w:bookmarkStart w:id="5" w:name="_Toc41403008"/>
      <w:commentRangeStart w:id="6"/>
      <w:r w:rsidRPr="00B54658">
        <w:t>Overview</w:t>
      </w:r>
      <w:bookmarkEnd w:id="4"/>
      <w:commentRangeEnd w:id="6"/>
      <w:r w:rsidR="002D1570" w:rsidRPr="00B54658">
        <w:rPr>
          <w:rStyle w:val="CommentReference"/>
          <w:sz w:val="36"/>
          <w:szCs w:val="24"/>
        </w:rPr>
        <w:commentReference w:id="6"/>
      </w:r>
      <w:bookmarkEnd w:id="5"/>
    </w:p>
    <w:p w14:paraId="602072D7" w14:textId="6D286D35" w:rsidR="00C3207C" w:rsidRDefault="00C3207C" w:rsidP="00EC1857">
      <w:bookmarkStart w:id="7" w:name="_Toc466884484"/>
      <w:r>
        <w:t xml:space="preserve">This Quick Start reference deployment guide provides step-by-step instructions for deploying </w:t>
      </w:r>
      <w:r w:rsidR="00F6352B">
        <w:t xml:space="preserve">the </w:t>
      </w:r>
      <w:r w:rsidR="00F6352B" w:rsidRPr="00F6352B">
        <w:t xml:space="preserve">Barracuda </w:t>
      </w:r>
      <w:proofErr w:type="spellStart"/>
      <w:r w:rsidR="00F6352B" w:rsidRPr="00F6352B">
        <w:t>CloudGen</w:t>
      </w:r>
      <w:proofErr w:type="spellEnd"/>
      <w:r w:rsidR="00F6352B" w:rsidRPr="00F6352B">
        <w:t xml:space="preserve"> WAF </w:t>
      </w:r>
      <w:r>
        <w:t xml:space="preserve">on the AWS Cloud. </w:t>
      </w:r>
    </w:p>
    <w:p w14:paraId="57E29352" w14:textId="08B5B83C" w:rsidR="00C3207C" w:rsidRPr="00C3207C" w:rsidRDefault="00C3207C" w:rsidP="008934B8">
      <w:bookmarkStart w:id="8" w:name="_Toc481076926"/>
      <w:r>
        <w:rPr>
          <w:rFonts w:cs="Helvetica"/>
          <w:color w:val="333333"/>
        </w:rPr>
        <w:t xml:space="preserve">This Quick Start is for users who </w:t>
      </w:r>
      <w:r w:rsidR="00F6352B">
        <w:t>use WAFs to protect applications hosted in AWS.</w:t>
      </w:r>
      <w:r w:rsidR="00CB141A">
        <w:t xml:space="preserve">  Typically, organizations deploy the Barracuda WAF to protect web-facing applications they are either deploying in or migrating to AWS.  The Barracuda WAF is designed to offer a highly-configurable set of controls, enabling easier migration and security for formerly on-premises workloads now deployed in AWS.  It operates as a Reverse Proxy, inspecting traffic in both directions, so it also provides Data Loss Prevention features.</w:t>
      </w:r>
    </w:p>
    <w:p w14:paraId="3E47829A" w14:textId="62E88408" w:rsidR="0053477F" w:rsidRPr="003960F4" w:rsidRDefault="0053477F" w:rsidP="0053477F">
      <w:bookmarkStart w:id="9" w:name="_Toc535566609"/>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67BAAC8F" w:rsidR="00C3207C" w:rsidRDefault="00F6352B" w:rsidP="008934B8">
      <w:pPr>
        <w:pStyle w:val="Heading2"/>
      </w:pPr>
      <w:bookmarkStart w:id="10" w:name="_Toc41403009"/>
      <w:r w:rsidRPr="00F6352B">
        <w:t xml:space="preserve">Barracuda </w:t>
      </w:r>
      <w:proofErr w:type="spellStart"/>
      <w:r w:rsidRPr="00F6352B">
        <w:t>CloudGen</w:t>
      </w:r>
      <w:proofErr w:type="spellEnd"/>
      <w:r w:rsidRPr="00F6352B">
        <w:t xml:space="preserve"> WAF </w:t>
      </w:r>
      <w:r w:rsidR="00C3207C">
        <w:t>on AWS</w:t>
      </w:r>
      <w:bookmarkEnd w:id="8"/>
      <w:bookmarkEnd w:id="9"/>
      <w:bookmarkEnd w:id="10"/>
    </w:p>
    <w:p w14:paraId="4AB5B080" w14:textId="25CE1734" w:rsidR="00C3207C" w:rsidRDefault="00F6352B" w:rsidP="008934B8">
      <w:r>
        <w:t xml:space="preserve">The WAF runs on the M4 and M5 families of EC2 instances </w:t>
      </w:r>
    </w:p>
    <w:p w14:paraId="57A14563" w14:textId="693EF90B" w:rsidR="006857D5" w:rsidRPr="00B54658" w:rsidRDefault="00C3207C" w:rsidP="008934B8">
      <w:pPr>
        <w:pStyle w:val="Heading2"/>
      </w:pPr>
      <w:bookmarkStart w:id="11" w:name="_Toc41403010"/>
      <w:commentRangeStart w:id="12"/>
      <w:r w:rsidRPr="00B54658">
        <w:lastRenderedPageBreak/>
        <w:t>Cost and l</w:t>
      </w:r>
      <w:r w:rsidR="006857D5" w:rsidRPr="00B54658">
        <w:t>icenses</w:t>
      </w:r>
      <w:bookmarkEnd w:id="7"/>
      <w:commentRangeEnd w:id="12"/>
      <w:r w:rsidR="009E5AF6">
        <w:rPr>
          <w:rStyle w:val="CommentReference"/>
          <w:rFonts w:ascii="Georgia" w:hAnsi="Georgia"/>
          <w:color w:val="212120"/>
        </w:rPr>
        <w:commentReference w:id="12"/>
      </w:r>
      <w:bookmarkEnd w:id="11"/>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3D4C991B" w:rsidR="009914F0" w:rsidRDefault="009914F0" w:rsidP="009914F0">
      <w:r>
        <w:rPr>
          <w:rFonts w:eastAsia="Georgia" w:cs="Georgia"/>
        </w:rPr>
        <w:t xml:space="preserve">This Quick Start requires a license for </w:t>
      </w:r>
      <w:r w:rsidR="00F6352B" w:rsidRPr="00F6352B">
        <w:rPr>
          <w:rFonts w:eastAsia="Georgia" w:cs="Georgia"/>
        </w:rPr>
        <w:t xml:space="preserve">Barracuda </w:t>
      </w:r>
      <w:proofErr w:type="spellStart"/>
      <w:r w:rsidR="00F6352B" w:rsidRPr="00F6352B">
        <w:rPr>
          <w:rFonts w:eastAsia="Georgia" w:cs="Georgia"/>
        </w:rPr>
        <w:t>CloudGen</w:t>
      </w:r>
      <w:proofErr w:type="spellEnd"/>
      <w:r w:rsidR="00F6352B" w:rsidRPr="00F6352B">
        <w:rPr>
          <w:rFonts w:eastAsia="Georgia" w:cs="Georgia"/>
        </w:rPr>
        <w:t xml:space="preserve"> WAF for AWS</w:t>
      </w:r>
      <w:r w:rsidR="00F6352B">
        <w:rPr>
          <w:rFonts w:eastAsia="Georgia" w:cs="Georgia"/>
        </w:rPr>
        <w:t xml:space="preserve">. </w:t>
      </w:r>
      <w:r w:rsidR="007F414C">
        <w:rPr>
          <w:rFonts w:eastAsia="Georgia" w:cs="Georgia"/>
        </w:rPr>
        <w:t xml:space="preserve">There are multiple licensing options to choose from. For those with existing Barracuda WAF Licenses, a Bring Your Own License option can be found at the following link </w:t>
      </w:r>
      <w:hyperlink r:id="rId14" w:history="1">
        <w:r w:rsidR="007F414C" w:rsidRPr="007F414C">
          <w:rPr>
            <w:rStyle w:val="Hyperlink"/>
            <w:rFonts w:eastAsia="Georgia" w:cs="Georgia"/>
          </w:rPr>
          <w:t>BYOL</w:t>
        </w:r>
      </w:hyperlink>
      <w:r w:rsidR="007F414C">
        <w:rPr>
          <w:rFonts w:eastAsia="Georgia" w:cs="Georgia"/>
        </w:rPr>
        <w:t xml:space="preserve">. There is also a Pay As You Go option which can be found at the following link </w:t>
      </w:r>
      <w:hyperlink r:id="rId15" w:history="1">
        <w:r w:rsidR="007F414C" w:rsidRPr="007F414C">
          <w:rPr>
            <w:rStyle w:val="Hyperlink"/>
            <w:rFonts w:eastAsia="Georgia" w:cs="Georgia"/>
          </w:rPr>
          <w:t>PAYG</w:t>
        </w:r>
      </w:hyperlink>
      <w:r w:rsidR="007F414C">
        <w:rPr>
          <w:rFonts w:eastAsia="Georgia" w:cs="Georgia"/>
        </w:rPr>
        <w:t>.</w:t>
      </w:r>
      <w:del w:id="13" w:author="Microsoft Office User" w:date="2020-06-30T13:50:00Z">
        <w:r w:rsidR="007F414C" w:rsidDel="00BF572F">
          <w:rPr>
            <w:rFonts w:eastAsia="Georgia" w:cs="Georgia"/>
          </w:rPr>
          <w:delText xml:space="preserve"> Finally there is an AWS Marketplace metering option which can be found at the following link </w:delText>
        </w:r>
        <w:r w:rsidR="00BF572F" w:rsidDel="00BF572F">
          <w:fldChar w:fldCharType="begin"/>
        </w:r>
        <w:r w:rsidR="00BF572F" w:rsidDel="00BF572F">
          <w:delInstrText xml:space="preserve"> HYPERLINK "https://aws.amazon.com/marketplace/pp/B06Y6N5SZF?qid=1592267659527&amp;sr=0-2&amp;ref_=srh_res_product_title" </w:delInstrText>
        </w:r>
        <w:r w:rsidR="00BF572F" w:rsidDel="00BF572F">
          <w:fldChar w:fldCharType="separate"/>
        </w:r>
        <w:r w:rsidR="007F414C" w:rsidRPr="007F414C" w:rsidDel="00BF572F">
          <w:rPr>
            <w:rStyle w:val="Hyperlink"/>
            <w:rFonts w:eastAsia="Georgia" w:cs="Georgia"/>
          </w:rPr>
          <w:delText>Metered</w:delText>
        </w:r>
        <w:r w:rsidR="00BF572F" w:rsidDel="00BF572F">
          <w:rPr>
            <w:rStyle w:val="Hyperlink"/>
            <w:rFonts w:eastAsia="Georgia" w:cs="Georgia"/>
          </w:rPr>
          <w:fldChar w:fldCharType="end"/>
        </w:r>
        <w:r w:rsidR="007F414C" w:rsidDel="00BF572F">
          <w:rPr>
            <w:rFonts w:eastAsia="Georgia" w:cs="Georgia"/>
          </w:rPr>
          <w:delText>.</w:delText>
        </w:r>
      </w:del>
      <w:r w:rsidR="007F414C">
        <w:rPr>
          <w:rFonts w:eastAsia="Georgia" w:cs="Georgia"/>
        </w:rPr>
        <w:t xml:space="preserve"> </w:t>
      </w:r>
      <w:r w:rsidR="009A37CC">
        <w:t xml:space="preserve">To use the Quick Start in your production environment, sign up for a license </w:t>
      </w:r>
      <w:ins w:id="14" w:author="Microsoft Office User" w:date="2020-06-30T13:51:00Z">
        <w:r w:rsidR="00BF572F">
          <w:t xml:space="preserve">at </w:t>
        </w:r>
      </w:ins>
      <w:r w:rsidR="007F414C">
        <w:t xml:space="preserve">one of the above links before </w:t>
      </w:r>
      <w:r w:rsidR="00860D7A">
        <w:t>you launch the Quick Start</w:t>
      </w:r>
      <w:r w:rsidR="007F414C">
        <w:t>. If you selected the BYOL option</w:t>
      </w:r>
      <w:r w:rsidR="00665606">
        <w:t xml:space="preserve"> </w:t>
      </w:r>
      <w:r w:rsidR="009A37CC">
        <w:t xml:space="preserve">place the license key in an S3 bucket and </w:t>
      </w:r>
      <w:del w:id="15" w:author="Microsoft Office User" w:date="2020-06-30T13:50:00Z">
        <w:r w:rsidR="009A37CC" w:rsidDel="00BF572F">
          <w:delText xml:space="preserve">specify </w:delText>
        </w:r>
      </w:del>
      <w:ins w:id="16" w:author="Microsoft Office User" w:date="2020-06-30T13:50:00Z">
        <w:r w:rsidR="00BF572F">
          <w:t xml:space="preserve">remember </w:t>
        </w:r>
      </w:ins>
      <w:r w:rsidR="009A37CC">
        <w:t>its location.</w:t>
      </w:r>
    </w:p>
    <w:p w14:paraId="58B277EA" w14:textId="47AE537D" w:rsidR="009A37CC" w:rsidRDefault="009A37CC" w:rsidP="009914F0">
      <w:pPr>
        <w:rPr>
          <w:rFonts w:eastAsia="Georgia" w:cs="Georgia"/>
        </w:rPr>
      </w:pPr>
      <w:r>
        <w:t xml:space="preserve">If you don’t have a license, </w:t>
      </w:r>
      <w:ins w:id="17" w:author="Microsoft Office User" w:date="2020-06-30T13:51:00Z">
        <w:r w:rsidR="00BF572F">
          <w:t xml:space="preserve">you can deploy </w:t>
        </w:r>
      </w:ins>
      <w:r>
        <w:t xml:space="preserve">the Quick Start </w:t>
      </w:r>
      <w:del w:id="18" w:author="Microsoft Office User" w:date="2020-06-30T13:51:00Z">
        <w:r w:rsidDel="00BF572F">
          <w:delText>deploy</w:delText>
        </w:r>
        <w:r w:rsidR="00665606" w:rsidDel="00BF572F">
          <w:delText>s</w:delText>
        </w:r>
        <w:r w:rsidDel="00BF572F">
          <w:delText xml:space="preserve"> </w:delText>
        </w:r>
      </w:del>
      <w:r w:rsidR="00665606">
        <w:t xml:space="preserve">with </w:t>
      </w:r>
      <w:r>
        <w:t>a trial license</w:t>
      </w:r>
      <w:ins w:id="19" w:author="Microsoft Office User" w:date="2020-06-30T13:51:00Z">
        <w:r w:rsidR="00BF572F">
          <w:t xml:space="preserve"> available in the PAYG option </w:t>
        </w:r>
        <w:proofErr w:type="gramStart"/>
        <w:r w:rsidR="00BF572F">
          <w:t>ab</w:t>
        </w:r>
      </w:ins>
      <w:ins w:id="20" w:author="Microsoft Office User" w:date="2020-06-30T13:52:00Z">
        <w:r w:rsidR="00BF572F">
          <w:t>ove.</w:t>
        </w:r>
      </w:ins>
      <w:r w:rsidR="00A44036">
        <w:t>.</w:t>
      </w:r>
      <w:proofErr w:type="gramEnd"/>
      <w:r w:rsidR="00A44036">
        <w:t xml:space="preserve"> The trial license gives you </w:t>
      </w:r>
      <w:r w:rsidR="00F6352B">
        <w:t>30</w:t>
      </w:r>
      <w:r>
        <w:t xml:space="preserve"> days of free usage</w:t>
      </w:r>
      <w:ins w:id="21" w:author="Microsoft Office User" w:date="2020-06-30T13:49:00Z">
        <w:r w:rsidR="00BF572F">
          <w:t>,</w:t>
        </w:r>
      </w:ins>
      <w:del w:id="22" w:author="Microsoft Office User" w:date="2020-06-30T13:49:00Z">
        <w:r w:rsidDel="00BF572F">
          <w:delText xml:space="preserve"> in a</w:delText>
        </w:r>
      </w:del>
      <w:r>
        <w:t xml:space="preserve"> </w:t>
      </w:r>
      <w:commentRangeStart w:id="23"/>
      <w:del w:id="24" w:author="Microsoft Office User" w:date="2020-06-30T13:49:00Z">
        <w:r w:rsidDel="00BF572F">
          <w:delText>non</w:delText>
        </w:r>
        <w:commentRangeEnd w:id="23"/>
        <w:r w:rsidR="00CB141A" w:rsidDel="00BF572F">
          <w:rPr>
            <w:rStyle w:val="CommentReference"/>
          </w:rPr>
          <w:commentReference w:id="23"/>
        </w:r>
        <w:r w:rsidDel="00BF572F">
          <w:delText>-p</w:delText>
        </w:r>
      </w:del>
      <w:ins w:id="25" w:author="Microsoft Office User" w:date="2020-06-30T13:49:00Z">
        <w:r w:rsidR="00BF572F">
          <w:t>including</w:t>
        </w:r>
      </w:ins>
      <w:ins w:id="26" w:author="Microsoft Office User" w:date="2020-06-30T13:52:00Z">
        <w:r w:rsidR="00BF572F">
          <w:t xml:space="preserve"> usage</w:t>
        </w:r>
      </w:ins>
      <w:ins w:id="27" w:author="Microsoft Office User" w:date="2020-06-30T13:49:00Z">
        <w:r w:rsidR="00BF572F">
          <w:t xml:space="preserve"> in a p</w:t>
        </w:r>
      </w:ins>
      <w:r>
        <w:t>roduction environment. After this time, you can upgr</w:t>
      </w:r>
      <w:r w:rsidR="006423F9">
        <w:t xml:space="preserve">ade to a production license by </w:t>
      </w:r>
      <w:r>
        <w:t>following the instructions at</w:t>
      </w:r>
      <w:ins w:id="28" w:author="Microsoft Office User" w:date="2020-06-30T13:52:00Z">
        <w:r w:rsidR="00BF572F">
          <w:t xml:space="preserve"> the</w:t>
        </w:r>
      </w:ins>
      <w:r>
        <w:t xml:space="preserve"> </w:t>
      </w:r>
      <w:hyperlink r:id="rId16" w:history="1">
        <w:r w:rsidR="009865F2" w:rsidRPr="009865F2">
          <w:rPr>
            <w:rStyle w:val="Hyperlink"/>
          </w:rPr>
          <w:t>marketplace</w:t>
        </w:r>
      </w:hyperlink>
    </w:p>
    <w:p w14:paraId="740DBB3C" w14:textId="2DF21A45" w:rsidR="006857D5" w:rsidRPr="009914F0" w:rsidRDefault="009914F0" w:rsidP="008934B8">
      <w:r>
        <w:rPr>
          <w:rFonts w:eastAsia="Georgia"/>
        </w:rPr>
        <w:t xml:space="preserve">The Quick Start </w:t>
      </w:r>
      <w:r w:rsidR="0067456A">
        <w:rPr>
          <w:rFonts w:eastAsia="Georgia"/>
        </w:rPr>
        <w:t>requires a subscription to the</w:t>
      </w:r>
      <w:r>
        <w:rPr>
          <w:rFonts w:eastAsia="Georgia"/>
        </w:rPr>
        <w:t xml:space="preserve"> Amazon Machine Image (AMI) for </w:t>
      </w:r>
      <w:r w:rsidR="009865F2" w:rsidRPr="009865F2">
        <w:rPr>
          <w:rFonts w:eastAsia="Georgia"/>
        </w:rPr>
        <w:t xml:space="preserve">Barracuda </w:t>
      </w:r>
      <w:proofErr w:type="spellStart"/>
      <w:r w:rsidR="009865F2" w:rsidRPr="009865F2">
        <w:rPr>
          <w:rFonts w:eastAsia="Georgia"/>
        </w:rPr>
        <w:t>CloudGen</w:t>
      </w:r>
      <w:proofErr w:type="spellEnd"/>
      <w:r w:rsidR="009865F2" w:rsidRPr="009865F2">
        <w:rPr>
          <w:rFonts w:eastAsia="Georgia"/>
        </w:rPr>
        <w:t xml:space="preserve"> WAF for </w:t>
      </w:r>
      <w:proofErr w:type="gramStart"/>
      <w:r w:rsidR="009865F2" w:rsidRPr="009865F2">
        <w:rPr>
          <w:rFonts w:eastAsia="Georgia"/>
        </w:rPr>
        <w:t>AWS</w:t>
      </w:r>
      <w:ins w:id="29" w:author="Richard Turner" w:date="2020-06-22T13:25:00Z">
        <w:r w:rsidR="00CB141A">
          <w:rPr>
            <w:rFonts w:eastAsia="Georgia"/>
          </w:rPr>
          <w:t xml:space="preserve">; </w:t>
        </w:r>
      </w:ins>
      <w:r w:rsidR="009865F2">
        <w:rPr>
          <w:rFonts w:eastAsia="Georgia"/>
        </w:rPr>
        <w:t xml:space="preserve"> </w:t>
      </w:r>
      <w:r w:rsidR="00CC0778">
        <w:rPr>
          <w:rFonts w:eastAsia="Georgia"/>
        </w:rPr>
        <w:t>you</w:t>
      </w:r>
      <w:proofErr w:type="gramEnd"/>
      <w:r w:rsidR="00CC0778">
        <w:rPr>
          <w:rFonts w:eastAsia="Georgia"/>
        </w:rPr>
        <w:t xml:space="preserve"> will add this AMI to your account by clicking on</w:t>
      </w:r>
      <w:ins w:id="30" w:author="Microsoft Office User" w:date="2020-06-30T13:52:00Z">
        <w:r w:rsidR="00BF572F">
          <w:rPr>
            <w:rFonts w:eastAsia="Georgia"/>
          </w:rPr>
          <w:t xml:space="preserve"> one</w:t>
        </w:r>
      </w:ins>
      <w:r w:rsidR="00CC0778">
        <w:rPr>
          <w:rFonts w:eastAsia="Georgia"/>
        </w:rPr>
        <w:t xml:space="preserve"> of the Licensing options above and following the sub</w:t>
      </w:r>
      <w:r w:rsidR="00CB141A">
        <w:rPr>
          <w:rFonts w:eastAsia="Georgia"/>
        </w:rPr>
        <w:t>s</w:t>
      </w:r>
      <w:r w:rsidR="00CC0778">
        <w:rPr>
          <w:rFonts w:eastAsia="Georgia"/>
        </w:rPr>
        <w:t>cription process.</w:t>
      </w:r>
    </w:p>
    <w:p w14:paraId="14D61D6A" w14:textId="08413FCC" w:rsidR="00487A30" w:rsidRPr="006D45F3" w:rsidRDefault="00CE654D" w:rsidP="00F27876">
      <w:pPr>
        <w:pStyle w:val="Heading1"/>
      </w:pPr>
      <w:bookmarkStart w:id="31" w:name="_Toc41403011"/>
      <w:r w:rsidRPr="006D45F3">
        <w:t>Architecture</w:t>
      </w:r>
      <w:bookmarkEnd w:id="31"/>
    </w:p>
    <w:p w14:paraId="75332CD8" w14:textId="110A0D65"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009865F2" w:rsidRPr="009865F2">
        <w:t xml:space="preserve">Barracuda </w:t>
      </w:r>
      <w:proofErr w:type="spellStart"/>
      <w:r w:rsidR="009865F2" w:rsidRPr="009865F2">
        <w:t>CloudGen</w:t>
      </w:r>
      <w:proofErr w:type="spellEnd"/>
      <w:r w:rsidR="009865F2" w:rsidRPr="009865F2">
        <w:t xml:space="preserve"> WAF for AWS</w:t>
      </w:r>
      <w:r w:rsidR="00CC0778">
        <w:t xml:space="preserve"> </w:t>
      </w:r>
      <w:r>
        <w:t xml:space="preserve">environment in the </w:t>
      </w:r>
      <w:r w:rsidR="0044694D">
        <w:t>AWS C</w:t>
      </w:r>
      <w:r w:rsidR="00EA0F29">
        <w:t>loud.</w:t>
      </w:r>
    </w:p>
    <w:p w14:paraId="3AD15B30" w14:textId="34497C17" w:rsidR="00EA0F29" w:rsidRPr="00665E39" w:rsidRDefault="00E2650C" w:rsidP="00EA0F29">
      <w:pPr>
        <w:pStyle w:val="Picture"/>
      </w:pPr>
      <w:commentRangeStart w:id="32"/>
      <w:r>
        <w:rPr>
          <w:noProof/>
        </w:rPr>
        <w:lastRenderedPageBreak/>
        <w:drawing>
          <wp:inline distT="0" distB="0" distL="0" distR="0" wp14:anchorId="022A4325" wp14:editId="7A887F20">
            <wp:extent cx="6172200" cy="4163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26 at 4.54.40 PM.png"/>
                    <pic:cNvPicPr/>
                  </pic:nvPicPr>
                  <pic:blipFill>
                    <a:blip r:embed="rId17"/>
                    <a:stretch>
                      <a:fillRect/>
                    </a:stretch>
                  </pic:blipFill>
                  <pic:spPr>
                    <a:xfrm>
                      <a:off x="0" y="0"/>
                      <a:ext cx="6172200" cy="4163060"/>
                    </a:xfrm>
                    <a:prstGeom prst="rect">
                      <a:avLst/>
                    </a:prstGeom>
                  </pic:spPr>
                </pic:pic>
              </a:graphicData>
            </a:graphic>
          </wp:inline>
        </w:drawing>
      </w:r>
      <w:commentRangeEnd w:id="32"/>
      <w:r w:rsidR="00CC0778">
        <w:rPr>
          <w:rStyle w:val="CommentReference"/>
          <w:rFonts w:cs="Times New Roman"/>
          <w:color w:val="auto"/>
        </w:rPr>
        <w:commentReference w:id="32"/>
      </w:r>
    </w:p>
    <w:p w14:paraId="0CB9808D" w14:textId="66AA7300" w:rsidR="009E6B5A" w:rsidRDefault="009E6B5A" w:rsidP="00807635">
      <w:pPr>
        <w:pStyle w:val="Caption"/>
        <w:spacing w:after="400"/>
      </w:pPr>
      <w:r>
        <w:t>Figure 1: Quick Start</w:t>
      </w:r>
      <w:r w:rsidR="00B83C1D">
        <w:t xml:space="preserve"> architecture for</w:t>
      </w:r>
      <w:r>
        <w:t xml:space="preserve"> </w:t>
      </w:r>
      <w:r w:rsidR="009865F2" w:rsidRPr="009865F2">
        <w:t xml:space="preserve">Barracuda </w:t>
      </w:r>
      <w:proofErr w:type="spellStart"/>
      <w:r w:rsidR="009865F2" w:rsidRPr="009865F2">
        <w:t>CloudGen</w:t>
      </w:r>
      <w:proofErr w:type="spellEnd"/>
      <w:r w:rsidR="009865F2" w:rsidRPr="009865F2">
        <w:t xml:space="preserve"> WAF for AWS</w:t>
      </w:r>
      <w:r w:rsidR="009865F2">
        <w:t xml:space="preserve"> </w:t>
      </w:r>
      <w:del w:id="33" w:author="Richard Turner" w:date="2020-06-22T13:26:00Z">
        <w:r w:rsidDel="00CB141A">
          <w:delText>on AWS</w:delText>
        </w:r>
      </w:del>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 xml:space="preserve">A highly available architecture that spans two Availability </w:t>
      </w:r>
      <w:proofErr w:type="gramStart"/>
      <w:r>
        <w:t>Zones.*</w:t>
      </w:r>
      <w:proofErr w:type="gramEnd"/>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w:t>
      </w:r>
      <w:proofErr w:type="gramStart"/>
      <w:r>
        <w:t>AWS.*</w:t>
      </w:r>
      <w:proofErr w:type="gramEnd"/>
    </w:p>
    <w:p w14:paraId="5819F15F" w14:textId="77777777" w:rsidR="00665606" w:rsidRDefault="00B83C1D" w:rsidP="00B83C1D">
      <w:pPr>
        <w:pStyle w:val="ListBullet"/>
      </w:pPr>
      <w:r>
        <w:t>In the public subnets</w:t>
      </w:r>
      <w:r w:rsidR="00665606">
        <w:t>:</w:t>
      </w:r>
    </w:p>
    <w:p w14:paraId="4310A01C" w14:textId="6933D740" w:rsidR="00B83C1D" w:rsidDel="00BF572F" w:rsidRDefault="00665606" w:rsidP="0053477F">
      <w:pPr>
        <w:pStyle w:val="ListBullet2"/>
        <w:rPr>
          <w:del w:id="34" w:author="Microsoft Office User" w:date="2020-06-30T13:53:00Z"/>
        </w:rPr>
      </w:pPr>
      <w:del w:id="35" w:author="Microsoft Office User" w:date="2020-06-30T13:53:00Z">
        <w:r w:rsidDel="00BF572F">
          <w:delText>M</w:delText>
        </w:r>
        <w:r w:rsidR="00B83C1D" w:rsidDel="00BF572F">
          <w:delText xml:space="preserve">anaged </w:delText>
        </w:r>
        <w:r w:rsidR="0053477F" w:rsidRPr="0053477F" w:rsidDel="00BF572F">
          <w:delText xml:space="preserve">network address translation (NAT) </w:delText>
        </w:r>
        <w:r w:rsidR="00B83C1D" w:rsidDel="00BF572F">
          <w:delText>gateways to allow outbound internet access for resources in the private subnets.*</w:delText>
        </w:r>
      </w:del>
    </w:p>
    <w:p w14:paraId="5173A35E" w14:textId="0FF0D152" w:rsidR="00E2650C" w:rsidRDefault="00E2650C" w:rsidP="0053477F">
      <w:pPr>
        <w:pStyle w:val="ListBullet2"/>
      </w:pPr>
      <w:r>
        <w:t>A</w:t>
      </w:r>
      <w:del w:id="36" w:author="Microsoft Office User" w:date="2020-06-30T13:54:00Z">
        <w:r w:rsidDel="00BF572F">
          <w:delText>pplication</w:delText>
        </w:r>
      </w:del>
      <w:ins w:id="37" w:author="Microsoft Office User" w:date="2020-06-30T13:54:00Z">
        <w:r w:rsidR="00BF572F">
          <w:t xml:space="preserve"> Network</w:t>
        </w:r>
      </w:ins>
      <w:r>
        <w:t xml:space="preserve"> Load Balancer pointing to 2 WAF instances</w:t>
      </w:r>
    </w:p>
    <w:p w14:paraId="471D1649" w14:textId="046B9677" w:rsidR="00B83C1D" w:rsidRDefault="00CC0778" w:rsidP="00CC0778">
      <w:pPr>
        <w:pStyle w:val="ListBullet2"/>
      </w:pPr>
      <w:r>
        <w:t xml:space="preserve">2 </w:t>
      </w:r>
      <w:r w:rsidR="00E0769B">
        <w:t xml:space="preserve">Barracuda WAF instances </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F27876">
      <w:pPr>
        <w:pStyle w:val="Heading1"/>
      </w:pPr>
      <w:bookmarkStart w:id="38" w:name="_Planning_the_deployment"/>
      <w:bookmarkStart w:id="39" w:name="_Toc41403012"/>
      <w:bookmarkEnd w:id="38"/>
      <w:r>
        <w:lastRenderedPageBreak/>
        <w:t>Planning the deployment</w:t>
      </w:r>
      <w:bookmarkEnd w:id="39"/>
    </w:p>
    <w:p w14:paraId="62FE69D1" w14:textId="59526E8F" w:rsidR="008B6A58" w:rsidRDefault="00320A09" w:rsidP="008934B8">
      <w:pPr>
        <w:pStyle w:val="Heading2"/>
        <w:spacing w:before="140"/>
      </w:pPr>
      <w:bookmarkStart w:id="40" w:name="_Toc41403013"/>
      <w:r>
        <w:t>Specialized k</w:t>
      </w:r>
      <w:r w:rsidR="008B6A58">
        <w:t>nowledge</w:t>
      </w:r>
      <w:bookmarkEnd w:id="40"/>
    </w:p>
    <w:p w14:paraId="0C163D7F" w14:textId="514B8604" w:rsidR="00B36ABE" w:rsidRDefault="00B36ABE" w:rsidP="00B36ABE">
      <w:bookmarkStart w:id="41" w:name="_Automated_Deployment"/>
      <w:bookmarkStart w:id="42" w:name="_Deployment_Options"/>
      <w:bookmarkStart w:id="43" w:name="_Toc462612194"/>
      <w:bookmarkStart w:id="44" w:name="_Toc470792037"/>
      <w:bookmarkEnd w:id="41"/>
      <w:bookmarkEnd w:id="42"/>
      <w:r>
        <w:t xml:space="preserve">This Quick Start </w:t>
      </w:r>
      <w:r w:rsidRPr="00B36ABE">
        <w:t xml:space="preserve">assumes familiarity with </w:t>
      </w:r>
      <w:r w:rsidR="009865F2">
        <w:t>networking, firewalls, web security.</w:t>
      </w:r>
    </w:p>
    <w:p w14:paraId="72447025" w14:textId="5C38BD85" w:rsidR="00B36ABE" w:rsidRDefault="00B36ABE" w:rsidP="008934B8">
      <w:r>
        <w:t xml:space="preserve">This deployment guide also requires a moderate level of familiarity with AWS services. If you’re new to AWS, visit the </w:t>
      </w:r>
      <w:hyperlink r:id="rId19" w:history="1">
        <w:r>
          <w:rPr>
            <w:rStyle w:val="Hyperlink"/>
          </w:rPr>
          <w:t>Getting Started Resource Center</w:t>
        </w:r>
      </w:hyperlink>
      <w:r>
        <w:t xml:space="preserve"> </w:t>
      </w:r>
      <w:r w:rsidR="00334434">
        <w:t>and the</w:t>
      </w:r>
      <w:r>
        <w:t xml:space="preserve"> </w:t>
      </w:r>
      <w:hyperlink r:id="rId20"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45" w:name="_Toc41403014"/>
      <w:r>
        <w:t>AWS account</w:t>
      </w:r>
      <w:bookmarkEnd w:id="45"/>
    </w:p>
    <w:p w14:paraId="4A642949" w14:textId="5FF2DDA4" w:rsidR="00320A09" w:rsidRDefault="00320A09" w:rsidP="00320A09">
      <w:r>
        <w:t xml:space="preserve">If you don’t already have an AWS account, create one at </w:t>
      </w:r>
      <w:hyperlink r:id="rId21"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46" w:name="_Technical_requirements"/>
      <w:bookmarkStart w:id="47" w:name="_Toc41403015"/>
      <w:bookmarkEnd w:id="46"/>
      <w:r>
        <w:t>Technical r</w:t>
      </w:r>
      <w:r w:rsidR="00334434">
        <w:t>equirements</w:t>
      </w:r>
      <w:commentRangeStart w:id="48"/>
      <w:commentRangeEnd w:id="48"/>
      <w:r w:rsidR="002B436C">
        <w:rPr>
          <w:rStyle w:val="CommentReference"/>
          <w:rFonts w:ascii="Georgia" w:hAnsi="Georgia"/>
          <w:bCs/>
          <w:color w:val="212120"/>
        </w:rPr>
        <w:commentReference w:id="48"/>
      </w:r>
      <w:bookmarkEnd w:id="47"/>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BF572F" w:rsidP="00384C28">
            <w:pPr>
              <w:pStyle w:val="Tabletext"/>
              <w:widowControl w:val="0"/>
            </w:pPr>
            <w:hyperlink r:id="rId22"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3"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4"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5"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7E7AC996" w:rsidR="00884E48" w:rsidRPr="001506BB" w:rsidRDefault="009865F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27441DCB" w:rsidR="00884E48" w:rsidRPr="001506BB" w:rsidRDefault="009865F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2</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22BF9A6" w:rsidR="00884E48" w:rsidRPr="001506BB" w:rsidRDefault="009865F2"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1E6BED6B" w:rsidR="00884E48" w:rsidRPr="001506BB" w:rsidRDefault="009865F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4D0DC648" w:rsidR="00884E48" w:rsidRPr="00CC0778" w:rsidRDefault="00CC077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Cs/>
                    </w:rPr>
                  </w:pPr>
                  <w:r w:rsidRPr="00CC0778">
                    <w:rPr>
                      <w:bCs/>
                    </w:rPr>
                    <w:t>1</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71E03523" w:rsidR="00884E48" w:rsidRPr="009865F2" w:rsidRDefault="009865F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CC0778"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482726D9" w:rsidR="00CC0778" w:rsidRDefault="00CC0778" w:rsidP="009C02EF">
                  <w:pPr>
                    <w:pStyle w:val="Tabletext"/>
                    <w:widowControl w:val="0"/>
                  </w:pPr>
                  <w:r>
                    <w:t>M</w:t>
                  </w:r>
                  <w:proofErr w:type="gramStart"/>
                  <w:r>
                    <w:t>4.large</w:t>
                  </w:r>
                  <w:proofErr w:type="gramEnd"/>
                  <w:r>
                    <w:t xml:space="preserve"> instances</w:t>
                  </w:r>
                </w:p>
              </w:tc>
              <w:tc>
                <w:tcPr>
                  <w:tcW w:w="2775" w:type="dxa"/>
                  <w:tcBorders>
                    <w:top w:val="single" w:sz="4" w:space="0" w:color="auto"/>
                    <w:bottom w:val="single" w:sz="4" w:space="0" w:color="auto"/>
                  </w:tcBorders>
                  <w:vAlign w:val="center"/>
                </w:tcPr>
                <w:p w14:paraId="5633832B" w14:textId="1FF5E1EC" w:rsidR="00CC0778" w:rsidRDefault="00CC077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2</w:t>
                  </w:r>
                </w:p>
              </w:tc>
            </w:tr>
            <w:tr w:rsidR="00CC077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54BD9DBB" w:rsidR="00CC0778" w:rsidRDefault="00CC0778" w:rsidP="00B15B3A">
                  <w:pPr>
                    <w:pStyle w:val="Tabletext"/>
                    <w:widowControl w:val="0"/>
                  </w:pPr>
                </w:p>
              </w:tc>
              <w:tc>
                <w:tcPr>
                  <w:tcW w:w="2775" w:type="dxa"/>
                  <w:tcBorders>
                    <w:top w:val="single" w:sz="4" w:space="0" w:color="auto"/>
                    <w:bottom w:val="single" w:sz="4" w:space="0" w:color="auto"/>
                  </w:tcBorders>
                  <w:vAlign w:val="center"/>
                </w:tcPr>
                <w:p w14:paraId="24063D6F" w14:textId="21E1210C" w:rsidR="00CC0778" w:rsidRDefault="00CC077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BF572F" w:rsidP="00384C28">
            <w:pPr>
              <w:pStyle w:val="Tabletext"/>
            </w:pPr>
            <w:hyperlink r:id="rId26" w:history="1">
              <w:r w:rsidR="00334434" w:rsidRPr="00772339">
                <w:rPr>
                  <w:rStyle w:val="Hyperlink"/>
                  <w:b w:val="0"/>
                </w:rPr>
                <w:t>Regions</w:t>
              </w:r>
            </w:hyperlink>
          </w:p>
        </w:tc>
        <w:tc>
          <w:tcPr>
            <w:tcW w:w="7221" w:type="dxa"/>
          </w:tcPr>
          <w:p w14:paraId="42378CDD" w14:textId="63A39426" w:rsidR="00334434" w:rsidRDefault="00D16593" w:rsidP="00B155CF">
            <w:pPr>
              <w:pStyle w:val="Tabletext"/>
              <w:cnfStyle w:val="000000000000" w:firstRow="0" w:lastRow="0" w:firstColumn="0" w:lastColumn="0" w:oddVBand="0" w:evenVBand="0" w:oddHBand="0" w:evenHBand="0" w:firstRowFirstColumn="0" w:firstRowLastColumn="0" w:lastRowFirstColumn="0" w:lastRowLastColumn="0"/>
            </w:pPr>
            <w:r>
              <w:t>This deployment includes</w:t>
            </w:r>
            <w:r w:rsidR="00B155CF">
              <w:t xml:space="preserve"> Barracuda Cloud Gen WAF AMIs which are only available in the following regions. s-east-1, us-east-2, us-west-1, us-west-2, sa-east-1, eu-central-1, eu-west-1, eu-west-2, ap-southeast-1, ap-southeast-2, ap-northeast-1, ap-northeast-2, and ap-south-1. </w:t>
            </w:r>
            <w:r>
              <w:t>F</w:t>
            </w:r>
            <w:r w:rsidR="0002403B">
              <w:t>or a current list of supported R</w:t>
            </w:r>
            <w:r>
              <w:t xml:space="preserve">egions, see </w:t>
            </w:r>
            <w:hyperlink r:id="rId27"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BF572F" w:rsidP="00384C28">
            <w:pPr>
              <w:pStyle w:val="Tabletext"/>
              <w:rPr>
                <w:rStyle w:val="Hyperlink"/>
                <w:b w:val="0"/>
              </w:rPr>
            </w:pPr>
            <w:hyperlink r:id="rId28"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9"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BF572F" w:rsidP="00384C28">
            <w:pPr>
              <w:pStyle w:val="Tabletext"/>
              <w:rPr>
                <w:b w:val="0"/>
              </w:rPr>
            </w:pPr>
            <w:hyperlink r:id="rId30"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proofErr w:type="spellStart"/>
            <w:r w:rsidR="00334434" w:rsidRPr="00FD180B">
              <w:rPr>
                <w:i/>
              </w:rPr>
              <w:t>AdministratorAccess</w:t>
            </w:r>
            <w:proofErr w:type="spellEnd"/>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49" w:name="_Toc41403016"/>
      <w:r>
        <w:lastRenderedPageBreak/>
        <w:t xml:space="preserve">Deployment </w:t>
      </w:r>
      <w:bookmarkEnd w:id="43"/>
      <w:r w:rsidR="007858F3">
        <w:t>o</w:t>
      </w:r>
      <w:r>
        <w:t>ptions</w:t>
      </w:r>
      <w:bookmarkEnd w:id="44"/>
      <w:bookmarkEnd w:id="49"/>
    </w:p>
    <w:p w14:paraId="1AA19D7E" w14:textId="77777777" w:rsidR="0044694D" w:rsidRDefault="0044694D" w:rsidP="002B436C">
      <w:pPr>
        <w:keepNext/>
        <w:keepLines/>
        <w:spacing w:after="140"/>
      </w:pPr>
      <w:r>
        <w:t>This Quick Start provides two deployment options:</w:t>
      </w:r>
    </w:p>
    <w:p w14:paraId="45239BB4" w14:textId="243C1333" w:rsidR="0044694D" w:rsidRPr="00CC5D81" w:rsidRDefault="00157CEE" w:rsidP="002B436C">
      <w:pPr>
        <w:pStyle w:val="ListBullet"/>
        <w:keepNext/>
        <w:keepLines/>
      </w:pPr>
      <w:r w:rsidRPr="008934B8">
        <w:rPr>
          <w:rStyle w:val="Run-inhead"/>
        </w:rPr>
        <w:t>Deploy</w:t>
      </w:r>
      <w:r w:rsidR="0044694D" w:rsidRPr="008934B8">
        <w:rPr>
          <w:rStyle w:val="Run-inhead"/>
        </w:rPr>
        <w:t xml:space="preserve"> </w:t>
      </w:r>
      <w:r w:rsidR="009865F2" w:rsidRPr="009865F2">
        <w:rPr>
          <w:rStyle w:val="Run-inhead"/>
        </w:rPr>
        <w:t xml:space="preserve">Barracuda </w:t>
      </w:r>
      <w:proofErr w:type="spellStart"/>
      <w:r w:rsidR="009865F2" w:rsidRPr="009865F2">
        <w:rPr>
          <w:rStyle w:val="Run-inhead"/>
        </w:rPr>
        <w:t>CloudGen</w:t>
      </w:r>
      <w:proofErr w:type="spellEnd"/>
      <w:r w:rsidR="009865F2" w:rsidRPr="009865F2">
        <w:rPr>
          <w:rStyle w:val="Run-inhead"/>
        </w:rPr>
        <w:t xml:space="preserve"> WAF for AWS</w:t>
      </w:r>
      <w:r w:rsidR="009865F2">
        <w:rPr>
          <w:rStyle w:val="Run-inhead"/>
        </w:rPr>
        <w:t xml:space="preserve"> </w:t>
      </w:r>
      <w:r w:rsidR="0044694D" w:rsidRPr="008934B8">
        <w:rPr>
          <w:rStyle w:val="Run-inhead"/>
        </w:rPr>
        <w:t>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xml:space="preserve">, security groups, and </w:t>
      </w:r>
      <w:r w:rsidR="0044694D">
        <w:t>other infrastructure components</w:t>
      </w:r>
      <w:r w:rsidR="00A2527B">
        <w:t>. It</w:t>
      </w:r>
      <w:r w:rsidR="0044694D">
        <w:t xml:space="preserve"> then deploys </w:t>
      </w:r>
      <w:r w:rsidR="00B155CF">
        <w:t>the Barracuda Cloud Gen WAF</w:t>
      </w:r>
      <w:r w:rsidR="0044694D" w:rsidRPr="006423F9">
        <w:t xml:space="preserve"> </w:t>
      </w:r>
      <w:r w:rsidR="0044694D" w:rsidRPr="00875666">
        <w:t xml:space="preserve">into </w:t>
      </w:r>
      <w:r w:rsidR="0044694D">
        <w:t>this</w:t>
      </w:r>
      <w:r w:rsidR="0044694D" w:rsidRPr="00875666">
        <w:t xml:space="preserve"> new VPC.</w:t>
      </w:r>
    </w:p>
    <w:p w14:paraId="02191353" w14:textId="0E47DAB1" w:rsidR="0044694D" w:rsidRDefault="00157CEE" w:rsidP="00527E25">
      <w:pPr>
        <w:pStyle w:val="ListBullet"/>
        <w:spacing w:after="280"/>
      </w:pPr>
      <w:r w:rsidRPr="008934B8">
        <w:rPr>
          <w:rStyle w:val="Run-inhead"/>
        </w:rPr>
        <w:t>Deploy</w:t>
      </w:r>
      <w:r w:rsidR="0044694D" w:rsidRPr="008934B8">
        <w:rPr>
          <w:rStyle w:val="Run-inhead"/>
        </w:rPr>
        <w:t xml:space="preserve"> </w:t>
      </w:r>
      <w:r w:rsidR="009865F2" w:rsidRPr="009865F2">
        <w:rPr>
          <w:rStyle w:val="Run-inhead"/>
        </w:rPr>
        <w:t xml:space="preserve">Barracuda </w:t>
      </w:r>
      <w:proofErr w:type="spellStart"/>
      <w:r w:rsidR="009865F2" w:rsidRPr="009865F2">
        <w:rPr>
          <w:rStyle w:val="Run-inhead"/>
        </w:rPr>
        <w:t>CloudGen</w:t>
      </w:r>
      <w:proofErr w:type="spellEnd"/>
      <w:r w:rsidR="009865F2" w:rsidRPr="009865F2">
        <w:rPr>
          <w:rStyle w:val="Run-inhead"/>
        </w:rPr>
        <w:t xml:space="preserve"> WAF for AWS</w:t>
      </w:r>
      <w:r w:rsidR="009865F2">
        <w:rPr>
          <w:rStyle w:val="Run-inhead"/>
        </w:rPr>
        <w:t xml:space="preserve"> </w:t>
      </w:r>
      <w:r w:rsidR="0044694D" w:rsidRPr="008934B8">
        <w:rPr>
          <w:rStyle w:val="Run-inhead"/>
        </w:rPr>
        <w:t>into an existing VPC</w:t>
      </w:r>
      <w:r>
        <w:t xml:space="preserve">. This option </w:t>
      </w:r>
      <w:r w:rsidR="0044694D" w:rsidRPr="00CC5D81">
        <w:t>provisions</w:t>
      </w:r>
      <w:r w:rsidR="009865F2">
        <w:t xml:space="preserve"> </w:t>
      </w:r>
      <w:r w:rsidR="009865F2" w:rsidRPr="009865F2">
        <w:t xml:space="preserve">Barracuda </w:t>
      </w:r>
      <w:proofErr w:type="spellStart"/>
      <w:r w:rsidR="009865F2" w:rsidRPr="009865F2">
        <w:t>CloudGen</w:t>
      </w:r>
      <w:proofErr w:type="spellEnd"/>
      <w:r w:rsidR="009865F2" w:rsidRPr="009865F2">
        <w:t xml:space="preserve"> WAF for AWS</w:t>
      </w:r>
      <w:r w:rsidR="009865F2">
        <w:t xml:space="preserve"> </w:t>
      </w:r>
      <w:r w:rsidR="0044694D" w:rsidRPr="00CC5D81">
        <w:t xml:space="preserve">in your existing </w:t>
      </w:r>
      <w:r w:rsidR="0044694D">
        <w:t xml:space="preserve">AWS </w:t>
      </w:r>
      <w:r w:rsidR="0044694D" w:rsidRPr="00CC5D81">
        <w:t>infrastructure.</w:t>
      </w:r>
    </w:p>
    <w:p w14:paraId="38E43A3A" w14:textId="26645166"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009865F2" w:rsidRPr="009865F2">
        <w:t xml:space="preserve">Barracuda </w:t>
      </w:r>
      <w:proofErr w:type="spellStart"/>
      <w:r w:rsidR="009865F2" w:rsidRPr="009865F2">
        <w:t>CloudGen</w:t>
      </w:r>
      <w:proofErr w:type="spellEnd"/>
      <w:r w:rsidR="009865F2" w:rsidRPr="009865F2">
        <w:t xml:space="preserve"> WAF for AWS</w:t>
      </w:r>
      <w:r w:rsidR="009865F2">
        <w:t xml:space="preserve"> </w:t>
      </w:r>
      <w:r>
        <w:t>settings, as discussed later in this guide.</w:t>
      </w:r>
    </w:p>
    <w:p w14:paraId="00D84EFC" w14:textId="7A5BF6E6" w:rsidR="008501AB" w:rsidRDefault="00BF519E" w:rsidP="00F27876">
      <w:pPr>
        <w:pStyle w:val="Heading1"/>
      </w:pPr>
      <w:bookmarkStart w:id="50" w:name="_Deployment_Steps"/>
      <w:bookmarkStart w:id="51" w:name="_Toc41403017"/>
      <w:bookmarkEnd w:id="50"/>
      <w:r>
        <w:t>Deployment</w:t>
      </w:r>
      <w:r w:rsidR="00030447">
        <w:t xml:space="preserve"> s</w:t>
      </w:r>
      <w:r w:rsidR="001E4301">
        <w:t>teps</w:t>
      </w:r>
      <w:bookmarkEnd w:id="51"/>
    </w:p>
    <w:p w14:paraId="562C457E" w14:textId="30024CFB" w:rsidR="00F0735F" w:rsidRDefault="004B313D" w:rsidP="008934B8">
      <w:pPr>
        <w:pStyle w:val="Heading2"/>
        <w:spacing w:before="140"/>
      </w:pPr>
      <w:bookmarkStart w:id="52" w:name="_Toc41403018"/>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52"/>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1"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2877BE01" w:rsidR="004B313D" w:rsidRDefault="004B313D" w:rsidP="008934B8">
      <w:pPr>
        <w:pStyle w:val="Heading2"/>
      </w:pPr>
      <w:bookmarkStart w:id="53" w:name="_Step_2._Subscribe"/>
      <w:bookmarkStart w:id="54" w:name="_Toc470792040"/>
      <w:bookmarkStart w:id="55" w:name="_Toc41403019"/>
      <w:bookmarkEnd w:id="53"/>
      <w:r>
        <w:t xml:space="preserve">Step 2. Subscribe to the </w:t>
      </w:r>
      <w:r w:rsidR="009865F2" w:rsidRPr="009865F2">
        <w:t xml:space="preserve">Barracuda </w:t>
      </w:r>
      <w:proofErr w:type="spellStart"/>
      <w:r w:rsidR="009865F2" w:rsidRPr="009865F2">
        <w:t>CloudGen</w:t>
      </w:r>
      <w:proofErr w:type="spellEnd"/>
      <w:r w:rsidR="009865F2" w:rsidRPr="009865F2">
        <w:t xml:space="preserve"> WAF for AWS</w:t>
      </w:r>
      <w:r w:rsidR="009865F2">
        <w:t xml:space="preserve"> </w:t>
      </w:r>
      <w:r>
        <w:t>AMI</w:t>
      </w:r>
      <w:bookmarkEnd w:id="54"/>
      <w:commentRangeStart w:id="56"/>
      <w:commentRangeEnd w:id="56"/>
      <w:r w:rsidR="003D23D8">
        <w:rPr>
          <w:rStyle w:val="CommentReference"/>
          <w:rFonts w:ascii="Georgia" w:hAnsi="Georgia"/>
          <w:bCs/>
          <w:color w:val="212120"/>
        </w:rPr>
        <w:commentReference w:id="56"/>
      </w:r>
      <w:bookmarkEnd w:id="55"/>
    </w:p>
    <w:p w14:paraId="7631F7FC" w14:textId="272A1DF9"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 xml:space="preserve">for </w:t>
      </w:r>
      <w:r w:rsidR="00527260">
        <w:t>Barracuda Cloud Gen WAF</w:t>
      </w:r>
      <w:r w:rsidR="00421FE9">
        <w:t xml:space="preserve">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6663C56F" w:rsidR="004B313D" w:rsidRDefault="004B313D" w:rsidP="001F0674">
      <w:pPr>
        <w:pStyle w:val="ListNumber"/>
        <w:numPr>
          <w:ilvl w:val="0"/>
          <w:numId w:val="5"/>
        </w:numPr>
      </w:pPr>
      <w:r>
        <w:t>Open the page for</w:t>
      </w:r>
      <w:r w:rsidR="00FF7C6E">
        <w:t xml:space="preserve"> the</w:t>
      </w:r>
      <w:r>
        <w:t xml:space="preserve"> </w:t>
      </w:r>
      <w:hyperlink r:id="rId32" w:history="1">
        <w:r w:rsidR="009865F2" w:rsidRPr="00527260">
          <w:rPr>
            <w:rStyle w:val="Hyperlink"/>
          </w:rPr>
          <w:t xml:space="preserve">Barracuda </w:t>
        </w:r>
        <w:proofErr w:type="spellStart"/>
        <w:r w:rsidR="009865F2" w:rsidRPr="00527260">
          <w:rPr>
            <w:rStyle w:val="Hyperlink"/>
          </w:rPr>
          <w:t>CloudGen</w:t>
        </w:r>
        <w:proofErr w:type="spellEnd"/>
        <w:r w:rsidR="009865F2" w:rsidRPr="00527260">
          <w:rPr>
            <w:rStyle w:val="Hyperlink"/>
          </w:rPr>
          <w:t xml:space="preserve"> WAF </w:t>
        </w:r>
        <w:r w:rsidR="00527260" w:rsidRPr="00527260">
          <w:rPr>
            <w:rStyle w:val="Hyperlink"/>
          </w:rPr>
          <w:t>Pay As you Go</w:t>
        </w:r>
      </w:hyperlink>
      <w:r w:rsidR="00527260">
        <w:t xml:space="preserve"> </w:t>
      </w:r>
      <w:r w:rsidR="009865F2" w:rsidRPr="009865F2">
        <w:t>for AWS</w:t>
      </w:r>
      <w:r w:rsidR="009865F2">
        <w:t xml:space="preserve"> </w:t>
      </w:r>
      <w:commentRangeStart w:id="57"/>
      <w:r w:rsidR="00FF7C6E" w:rsidRPr="00FF7C6E">
        <w:t>AMI</w:t>
      </w:r>
      <w:commentRangeEnd w:id="57"/>
      <w:r w:rsidR="003D23D8">
        <w:rPr>
          <w:rStyle w:val="CommentReference"/>
        </w:rPr>
        <w:commentReference w:id="57"/>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33"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58" w:name="_Toc41403020"/>
      <w:r>
        <w:lastRenderedPageBreak/>
        <w:t>Step 3</w:t>
      </w:r>
      <w:r w:rsidR="00F0735F" w:rsidRPr="00DF03A2">
        <w:t>. Launch the</w:t>
      </w:r>
      <w:r w:rsidR="00F53833">
        <w:t xml:space="preserve"> Quick Start</w:t>
      </w:r>
      <w:bookmarkEnd w:id="58"/>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BF572F" w14:paraId="4D5D20BA" w14:textId="77777777" w:rsidTr="00BF572F">
        <w:trPr>
          <w:trHeight w:val="1152"/>
          <w:jc w:val="center"/>
          <w:ins w:id="59" w:author="Microsoft Office User" w:date="2020-06-30T13:59:00Z"/>
        </w:trPr>
        <w:tc>
          <w:tcPr>
            <w:tcW w:w="4011" w:type="dxa"/>
            <w:vAlign w:val="bottom"/>
          </w:tcPr>
          <w:p w14:paraId="33E16A4D" w14:textId="77777777" w:rsidR="00BF572F" w:rsidRPr="00D44441" w:rsidRDefault="00BF572F" w:rsidP="00BF572F">
            <w:pPr>
              <w:pStyle w:val="Picture"/>
              <w:rPr>
                <w:ins w:id="60" w:author="Microsoft Office User" w:date="2020-06-30T13:59:00Z"/>
                <w:rStyle w:val="Hyperlink"/>
                <w:sz w:val="22"/>
              </w:rPr>
            </w:pPr>
            <w:ins w:id="61" w:author="Microsoft Office User" w:date="2020-06-30T13:59:00Z">
              <w:r>
                <w:rPr>
                  <w:noProof/>
                </w:rPr>
                <w:drawing>
                  <wp:inline distT="0" distB="0" distL="0" distR="0" wp14:anchorId="5BA116F2" wp14:editId="4DFA2378">
                    <wp:extent cx="2194560" cy="457200"/>
                    <wp:effectExtent l="12700" t="38100" r="27940" b="38100"/>
                    <wp:docPr id="9" name="Diagram 9">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ins>
          </w:p>
        </w:tc>
        <w:tc>
          <w:tcPr>
            <w:tcW w:w="4011" w:type="dxa"/>
            <w:vAlign w:val="bottom"/>
          </w:tcPr>
          <w:p w14:paraId="69B7DB18" w14:textId="77777777" w:rsidR="00BF572F" w:rsidRDefault="00BF572F" w:rsidP="00BF572F">
            <w:pPr>
              <w:pStyle w:val="Picture"/>
              <w:rPr>
                <w:ins w:id="62" w:author="Microsoft Office User" w:date="2020-06-30T13:59:00Z"/>
                <w:noProof/>
              </w:rPr>
            </w:pPr>
            <w:ins w:id="63" w:author="Microsoft Office User" w:date="2020-06-30T13:59:00Z">
              <w:r>
                <w:rPr>
                  <w:noProof/>
                </w:rPr>
                <w:drawing>
                  <wp:inline distT="0" distB="0" distL="0" distR="0" wp14:anchorId="102F9F78" wp14:editId="0E056F27">
                    <wp:extent cx="2194560" cy="457200"/>
                    <wp:effectExtent l="12700" t="38100" r="27940" b="38100"/>
                    <wp:docPr id="10" name="Diagram 10">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ins>
          </w:p>
        </w:tc>
      </w:tr>
      <w:tr w:rsidR="00BF572F" w14:paraId="5B154FBE" w14:textId="77777777" w:rsidTr="00BF572F">
        <w:trPr>
          <w:trHeight w:val="144"/>
          <w:jc w:val="center"/>
          <w:ins w:id="64" w:author="Microsoft Office User" w:date="2020-06-30T13:59:00Z"/>
        </w:trPr>
        <w:tc>
          <w:tcPr>
            <w:tcW w:w="4011" w:type="dxa"/>
            <w:vAlign w:val="center"/>
          </w:tcPr>
          <w:p w14:paraId="08BD66D3" w14:textId="5AA4FF8C" w:rsidR="00BF572F" w:rsidRPr="00283FCF" w:rsidRDefault="00283FCF" w:rsidP="00283FCF">
            <w:pPr>
              <w:pStyle w:val="Picture"/>
              <w:spacing w:before="0"/>
              <w:rPr>
                <w:ins w:id="65" w:author="Microsoft Office User" w:date="2020-06-30T13:59:00Z"/>
                <w:color w:val="0000FF"/>
                <w:sz w:val="22"/>
                <w:u w:val="single"/>
                <w:rPrChange w:id="66" w:author="Microsoft Office User" w:date="2020-06-30T14:01:00Z">
                  <w:rPr>
                    <w:ins w:id="67" w:author="Microsoft Office User" w:date="2020-06-30T13:59:00Z"/>
                    <w:noProof/>
                  </w:rPr>
                </w:rPrChange>
              </w:rPr>
            </w:pPr>
            <w:ins w:id="68" w:author="Microsoft Office User" w:date="2020-06-30T14:00:00Z">
              <w:r w:rsidRPr="00283FCF">
                <w:rPr>
                  <w:rStyle w:val="Hyperlink"/>
                  <w:sz w:val="22"/>
                </w:rPr>
                <w:t>Deploy</w:t>
              </w:r>
              <w:r>
                <w:t xml:space="preserve"> </w:t>
              </w:r>
              <w:r w:rsidRPr="00283FCF">
                <w:rPr>
                  <w:rStyle w:val="Hyperlink"/>
                  <w:sz w:val="22"/>
                </w:rPr>
                <w:t xml:space="preserve">Barracuda </w:t>
              </w:r>
              <w:proofErr w:type="spellStart"/>
              <w:r w:rsidRPr="00283FCF">
                <w:rPr>
                  <w:rStyle w:val="Hyperlink"/>
                  <w:sz w:val="22"/>
                </w:rPr>
                <w:t>CloudGen</w:t>
              </w:r>
              <w:proofErr w:type="spellEnd"/>
              <w:r w:rsidRPr="00283FCF">
                <w:rPr>
                  <w:rStyle w:val="Hyperlink"/>
                  <w:sz w:val="22"/>
                </w:rPr>
                <w:t xml:space="preserve"> WAF </w:t>
              </w:r>
            </w:ins>
            <w:ins w:id="69" w:author="Microsoft Office User" w:date="2020-06-30T14:01:00Z">
              <w:r>
                <w:rPr>
                  <w:rStyle w:val="Hyperlink"/>
                  <w:sz w:val="22"/>
                </w:rPr>
                <w:br/>
              </w:r>
            </w:ins>
            <w:ins w:id="70" w:author="Microsoft Office User" w:date="2020-06-30T14:00:00Z">
              <w:r w:rsidRPr="00283FCF">
                <w:rPr>
                  <w:rStyle w:val="Hyperlink"/>
                  <w:sz w:val="22"/>
                </w:rPr>
                <w:t>for AWS</w:t>
              </w:r>
            </w:ins>
            <w:ins w:id="71" w:author="Microsoft Office User" w:date="2020-06-30T14:02:00Z">
              <w:r>
                <w:rPr>
                  <w:rStyle w:val="Hyperlink"/>
                  <w:sz w:val="22"/>
                </w:rPr>
                <w:t xml:space="preserve"> </w:t>
              </w:r>
              <w:r>
                <w:rPr>
                  <w:rStyle w:val="Hyperlink"/>
                </w:rPr>
                <w:t>-</w:t>
              </w:r>
            </w:ins>
            <w:ins w:id="72" w:author="Microsoft Office User" w:date="2020-06-30T14:00:00Z">
              <w:r w:rsidRPr="00283FCF">
                <w:rPr>
                  <w:rStyle w:val="Hyperlink"/>
                  <w:sz w:val="22"/>
                </w:rPr>
                <w:t xml:space="preserve"> </w:t>
              </w:r>
            </w:ins>
            <w:ins w:id="73" w:author="Microsoft Office User" w:date="2020-06-30T14:01:00Z">
              <w:r>
                <w:rPr>
                  <w:rStyle w:val="Hyperlink"/>
                  <w:sz w:val="22"/>
                </w:rPr>
                <w:t xml:space="preserve">BYOL  </w:t>
              </w:r>
              <w:r>
                <w:rPr>
                  <w:rStyle w:val="Hyperlink"/>
                  <w:sz w:val="22"/>
                </w:rPr>
                <w:br/>
              </w:r>
            </w:ins>
            <w:ins w:id="74" w:author="Microsoft Office User" w:date="2020-06-30T14:00:00Z">
              <w:r w:rsidRPr="00283FCF">
                <w:rPr>
                  <w:rStyle w:val="Hyperlink"/>
                  <w:sz w:val="22"/>
                </w:rPr>
                <w:t>into a</w:t>
              </w:r>
            </w:ins>
            <w:ins w:id="75" w:author="Microsoft Office User" w:date="2020-06-30T14:01:00Z">
              <w:r>
                <w:rPr>
                  <w:rStyle w:val="Hyperlink"/>
                  <w:sz w:val="22"/>
                </w:rPr>
                <w:t xml:space="preserve"> </w:t>
              </w:r>
            </w:ins>
            <w:ins w:id="76" w:author="Microsoft Office User" w:date="2020-06-30T14:00:00Z">
              <w:r w:rsidRPr="00283FCF">
                <w:rPr>
                  <w:rStyle w:val="Hyperlink"/>
                  <w:sz w:val="22"/>
                </w:rPr>
                <w:t>new VPC</w:t>
              </w:r>
            </w:ins>
            <w:commentRangeStart w:id="77"/>
            <w:commentRangeEnd w:id="77"/>
            <w:ins w:id="78" w:author="Microsoft Office User" w:date="2020-06-30T13:59:00Z">
              <w:r w:rsidR="00BF572F">
                <w:rPr>
                  <w:rStyle w:val="CommentReference"/>
                  <w:rFonts w:cs="Times New Roman"/>
                  <w:color w:val="auto"/>
                </w:rPr>
                <w:commentReference w:id="77"/>
              </w:r>
            </w:ins>
          </w:p>
        </w:tc>
        <w:tc>
          <w:tcPr>
            <w:tcW w:w="4011" w:type="dxa"/>
            <w:vAlign w:val="center"/>
          </w:tcPr>
          <w:p w14:paraId="651E6BAA" w14:textId="39C9F36A" w:rsidR="00BF572F" w:rsidRPr="00F86246" w:rsidRDefault="00283FCF" w:rsidP="00BF572F">
            <w:pPr>
              <w:pStyle w:val="Picture"/>
              <w:spacing w:before="0"/>
              <w:rPr>
                <w:ins w:id="79" w:author="Microsoft Office User" w:date="2020-06-30T13:59:00Z"/>
                <w:rStyle w:val="Hyperlink"/>
                <w:color w:val="262626" w:themeColor="text1" w:themeTint="D9"/>
                <w:u w:val="none"/>
              </w:rPr>
            </w:pPr>
            <w:ins w:id="80" w:author="Microsoft Office User" w:date="2020-06-30T14:00:00Z">
              <w:r w:rsidRPr="00283FCF">
                <w:rPr>
                  <w:sz w:val="22"/>
                  <w:rPrChange w:id="81" w:author="Microsoft Office User" w:date="2020-06-30T14:00:00Z">
                    <w:rPr>
                      <w:rStyle w:val="Hyperlink"/>
                      <w:sz w:val="22"/>
                    </w:rPr>
                  </w:rPrChange>
                </w:rPr>
                <w:t>Deploy</w:t>
              </w:r>
              <w:r>
                <w:t xml:space="preserve"> </w:t>
              </w:r>
              <w:r w:rsidRPr="00283FCF">
                <w:rPr>
                  <w:sz w:val="22"/>
                  <w:rPrChange w:id="82" w:author="Microsoft Office User" w:date="2020-06-30T14:00:00Z">
                    <w:rPr>
                      <w:rStyle w:val="Hyperlink"/>
                      <w:sz w:val="22"/>
                    </w:rPr>
                  </w:rPrChange>
                </w:rPr>
                <w:t xml:space="preserve">Barracuda </w:t>
              </w:r>
              <w:proofErr w:type="spellStart"/>
              <w:r w:rsidRPr="00283FCF">
                <w:rPr>
                  <w:sz w:val="22"/>
                  <w:rPrChange w:id="83" w:author="Microsoft Office User" w:date="2020-06-30T14:00:00Z">
                    <w:rPr>
                      <w:rStyle w:val="Hyperlink"/>
                      <w:sz w:val="22"/>
                    </w:rPr>
                  </w:rPrChange>
                </w:rPr>
                <w:t>CloudGen</w:t>
              </w:r>
              <w:proofErr w:type="spellEnd"/>
              <w:r w:rsidRPr="00283FCF">
                <w:rPr>
                  <w:sz w:val="22"/>
                  <w:rPrChange w:id="84" w:author="Microsoft Office User" w:date="2020-06-30T14:00:00Z">
                    <w:rPr>
                      <w:rStyle w:val="Hyperlink"/>
                      <w:sz w:val="22"/>
                    </w:rPr>
                  </w:rPrChange>
                </w:rPr>
                <w:t xml:space="preserve"> WAF </w:t>
              </w:r>
            </w:ins>
            <w:ins w:id="85" w:author="Microsoft Office User" w:date="2020-06-30T14:02:00Z">
              <w:r>
                <w:rPr>
                  <w:sz w:val="22"/>
                </w:rPr>
                <w:br/>
              </w:r>
            </w:ins>
            <w:ins w:id="86" w:author="Microsoft Office User" w:date="2020-06-30T14:00:00Z">
              <w:r w:rsidRPr="00283FCF">
                <w:rPr>
                  <w:sz w:val="22"/>
                  <w:rPrChange w:id="87" w:author="Microsoft Office User" w:date="2020-06-30T14:00:00Z">
                    <w:rPr>
                      <w:rStyle w:val="Hyperlink"/>
                      <w:sz w:val="22"/>
                    </w:rPr>
                  </w:rPrChange>
                </w:rPr>
                <w:t>for AWS</w:t>
              </w:r>
            </w:ins>
            <w:ins w:id="88" w:author="Microsoft Office User" w:date="2020-06-30T14:01:00Z">
              <w:r>
                <w:rPr>
                  <w:sz w:val="22"/>
                </w:rPr>
                <w:t xml:space="preserve"> </w:t>
              </w:r>
            </w:ins>
            <w:ins w:id="89" w:author="Microsoft Office User" w:date="2020-06-30T14:02:00Z">
              <w:r>
                <w:rPr>
                  <w:sz w:val="22"/>
                </w:rPr>
                <w:t xml:space="preserve">- </w:t>
              </w:r>
            </w:ins>
            <w:ins w:id="90" w:author="Microsoft Office User" w:date="2020-06-30T14:01:00Z">
              <w:r>
                <w:t>BYOL</w:t>
              </w:r>
              <w:r>
                <w:br/>
              </w:r>
            </w:ins>
            <w:ins w:id="91" w:author="Microsoft Office User" w:date="2020-06-30T14:00:00Z">
              <w:r w:rsidRPr="00283FCF">
                <w:rPr>
                  <w:sz w:val="22"/>
                  <w:rPrChange w:id="92" w:author="Microsoft Office User" w:date="2020-06-30T14:00:00Z">
                    <w:rPr>
                      <w:rStyle w:val="Hyperlink"/>
                      <w:sz w:val="22"/>
                    </w:rPr>
                  </w:rPrChange>
                </w:rPr>
                <w:t xml:space="preserve"> into an existing VPC</w:t>
              </w:r>
            </w:ins>
          </w:p>
        </w:tc>
      </w:tr>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tc>
      </w:tr>
      <w:commentRangeStart w:id="93"/>
      <w:tr w:rsidR="000E47EA" w14:paraId="2D4D2B6F" w14:textId="77777777" w:rsidTr="00932726">
        <w:trPr>
          <w:trHeight w:val="144"/>
          <w:jc w:val="center"/>
        </w:trPr>
        <w:tc>
          <w:tcPr>
            <w:tcW w:w="4011" w:type="dxa"/>
            <w:vAlign w:val="center"/>
          </w:tcPr>
          <w:p w14:paraId="5E3570AB" w14:textId="1ACB0DFC" w:rsidR="000E47EA" w:rsidRDefault="00CB141A" w:rsidP="006B15E8">
            <w:pPr>
              <w:pStyle w:val="Picture"/>
              <w:spacing w:before="0"/>
              <w:rPr>
                <w:noProof/>
              </w:rPr>
            </w:pPr>
            <w:del w:id="94" w:author="Microsoft Office User" w:date="2020-06-30T14:01:00Z">
              <w:r w:rsidDel="00283FCF">
                <w:rPr>
                  <w:rStyle w:val="Hyperlink"/>
                  <w:sz w:val="22"/>
                </w:rPr>
                <w:fldChar w:fldCharType="begin"/>
              </w:r>
              <w:r w:rsidDel="00283FCF">
                <w:rPr>
                  <w:rStyle w:val="Hyperlink"/>
                  <w:sz w:val="22"/>
                </w:rPr>
                <w:delInstrText xml:space="preserve"> HYPERLINK "file:///C:\\Users\\handans\\Desktop\\new%20doc%20template\\tbd" </w:delInstrText>
              </w:r>
              <w:r w:rsidDel="00283FCF">
                <w:rPr>
                  <w:rStyle w:val="Hyperlink"/>
                  <w:sz w:val="22"/>
                </w:rPr>
                <w:fldChar w:fldCharType="separate"/>
              </w:r>
              <w:r w:rsidR="000E47EA" w:rsidRPr="002D5558" w:rsidDel="00283FCF">
                <w:rPr>
                  <w:rStyle w:val="Hyperlink"/>
                  <w:sz w:val="22"/>
                </w:rPr>
                <w:delText>Deploy</w:delText>
              </w:r>
              <w:r w:rsidR="00970027" w:rsidDel="00283FCF">
                <w:delText xml:space="preserve"> </w:delText>
              </w:r>
              <w:r w:rsidR="00970027" w:rsidRPr="002D5558" w:rsidDel="00283FCF">
                <w:rPr>
                  <w:rStyle w:val="Hyperlink"/>
                  <w:sz w:val="22"/>
                </w:rPr>
                <w:delText>Barracuda CloudGen WAF for AWS</w:delText>
              </w:r>
              <w:r w:rsidR="000E47EA" w:rsidRPr="002D5558" w:rsidDel="00283FCF">
                <w:rPr>
                  <w:rStyle w:val="Hyperlink"/>
                  <w:sz w:val="22"/>
                </w:rPr>
                <w:delText xml:space="preserve"> into a </w:delText>
              </w:r>
              <w:r w:rsidR="000E47EA" w:rsidRPr="002D5558" w:rsidDel="00283FCF">
                <w:rPr>
                  <w:rStyle w:val="Hyperlink"/>
                  <w:sz w:val="22"/>
                </w:rPr>
                <w:br/>
                <w:delText>new VPC on AWS</w:delText>
              </w:r>
              <w:r w:rsidDel="00283FCF">
                <w:rPr>
                  <w:rStyle w:val="Hyperlink"/>
                  <w:sz w:val="22"/>
                </w:rPr>
                <w:fldChar w:fldCharType="end"/>
              </w:r>
            </w:del>
            <w:commentRangeEnd w:id="93"/>
            <w:ins w:id="95" w:author="Microsoft Office User" w:date="2020-06-30T14:01:00Z">
              <w:r w:rsidR="00283FCF" w:rsidRPr="00283FCF">
                <w:rPr>
                  <w:rStyle w:val="Hyperlink"/>
                  <w:sz w:val="22"/>
                </w:rPr>
                <w:t>Deploy</w:t>
              </w:r>
              <w:r w:rsidR="00283FCF">
                <w:t xml:space="preserve"> </w:t>
              </w:r>
              <w:r w:rsidR="00283FCF" w:rsidRPr="00283FCF">
                <w:rPr>
                  <w:rStyle w:val="Hyperlink"/>
                  <w:sz w:val="22"/>
                </w:rPr>
                <w:t xml:space="preserve">Barracuda </w:t>
              </w:r>
              <w:proofErr w:type="spellStart"/>
              <w:r w:rsidR="00283FCF" w:rsidRPr="00283FCF">
                <w:rPr>
                  <w:rStyle w:val="Hyperlink"/>
                  <w:sz w:val="22"/>
                </w:rPr>
                <w:t>CloudGen</w:t>
              </w:r>
              <w:proofErr w:type="spellEnd"/>
              <w:r w:rsidR="00283FCF" w:rsidRPr="00283FCF">
                <w:rPr>
                  <w:rStyle w:val="Hyperlink"/>
                  <w:sz w:val="22"/>
                </w:rPr>
                <w:t xml:space="preserve"> WAF </w:t>
              </w:r>
            </w:ins>
            <w:ins w:id="96" w:author="Microsoft Office User" w:date="2020-06-30T14:02:00Z">
              <w:r w:rsidR="00283FCF">
                <w:rPr>
                  <w:rStyle w:val="Hyperlink"/>
                  <w:sz w:val="22"/>
                </w:rPr>
                <w:br/>
              </w:r>
            </w:ins>
            <w:ins w:id="97" w:author="Microsoft Office User" w:date="2020-06-30T14:01:00Z">
              <w:r w:rsidR="00283FCF" w:rsidRPr="00283FCF">
                <w:rPr>
                  <w:rStyle w:val="Hyperlink"/>
                  <w:sz w:val="22"/>
                </w:rPr>
                <w:t xml:space="preserve">for AWS </w:t>
              </w:r>
            </w:ins>
            <w:ins w:id="98" w:author="Microsoft Office User" w:date="2020-06-30T14:03:00Z">
              <w:r w:rsidR="00283FCF">
                <w:rPr>
                  <w:rStyle w:val="Hyperlink"/>
                  <w:sz w:val="22"/>
                </w:rPr>
                <w:t>-</w:t>
              </w:r>
              <w:r w:rsidR="00283FCF">
                <w:rPr>
                  <w:rStyle w:val="Hyperlink"/>
                </w:rPr>
                <w:t xml:space="preserve"> </w:t>
              </w:r>
            </w:ins>
            <w:ins w:id="99" w:author="Microsoft Office User" w:date="2020-06-30T14:02:00Z">
              <w:r w:rsidR="00283FCF">
                <w:rPr>
                  <w:rStyle w:val="Hyperlink"/>
                  <w:sz w:val="22"/>
                </w:rPr>
                <w:t>P</w:t>
              </w:r>
              <w:r w:rsidR="00283FCF">
                <w:rPr>
                  <w:rStyle w:val="Hyperlink"/>
                </w:rPr>
                <w:t xml:space="preserve">AYG </w:t>
              </w:r>
              <w:r w:rsidR="00283FCF">
                <w:rPr>
                  <w:rStyle w:val="Hyperlink"/>
                </w:rPr>
                <w:br/>
              </w:r>
            </w:ins>
            <w:ins w:id="100" w:author="Microsoft Office User" w:date="2020-06-30T14:01:00Z">
              <w:r w:rsidR="00283FCF" w:rsidRPr="00283FCF">
                <w:rPr>
                  <w:rStyle w:val="Hyperlink"/>
                  <w:sz w:val="22"/>
                </w:rPr>
                <w:t>into a new VPC</w:t>
              </w:r>
            </w:ins>
            <w:r>
              <w:rPr>
                <w:rStyle w:val="CommentReference"/>
                <w:rFonts w:cs="Times New Roman"/>
                <w:color w:val="auto"/>
              </w:rPr>
              <w:commentReference w:id="93"/>
            </w:r>
          </w:p>
        </w:tc>
        <w:tc>
          <w:tcPr>
            <w:tcW w:w="4011" w:type="dxa"/>
            <w:vAlign w:val="center"/>
          </w:tcPr>
          <w:p w14:paraId="4330417D" w14:textId="7C2A2D5B" w:rsidR="000E47EA" w:rsidRPr="00F86246" w:rsidRDefault="00BF572F" w:rsidP="006B15E8">
            <w:pPr>
              <w:pStyle w:val="Picture"/>
              <w:spacing w:before="0"/>
              <w:rPr>
                <w:rStyle w:val="Hyperlink"/>
                <w:color w:val="262626" w:themeColor="text1" w:themeTint="D9"/>
                <w:u w:val="none"/>
              </w:rPr>
            </w:pPr>
            <w:del w:id="101" w:author="Microsoft Office User" w:date="2020-06-30T14:00:00Z">
              <w:r w:rsidDel="00283FCF">
                <w:fldChar w:fldCharType="begin"/>
              </w:r>
              <w:r w:rsidDel="00283FCF">
                <w:delInstrText xml:space="preserve"> HYPERLINK "file:///C:\\Users\\handans\\Desktop\\new%20doc%20template\\tbd" </w:delInstrText>
              </w:r>
              <w:r w:rsidDel="00283FCF">
                <w:fldChar w:fldCharType="separate"/>
              </w:r>
              <w:r w:rsidR="000E47EA" w:rsidRPr="00283FCF" w:rsidDel="00283FCF">
                <w:rPr>
                  <w:sz w:val="22"/>
                  <w:rPrChange w:id="102" w:author="Microsoft Office User" w:date="2020-06-30T14:00:00Z">
                    <w:rPr>
                      <w:rStyle w:val="Hyperlink"/>
                      <w:sz w:val="22"/>
                    </w:rPr>
                  </w:rPrChange>
                </w:rPr>
                <w:delText>Deploy</w:delText>
              </w:r>
              <w:r w:rsidR="00970027" w:rsidDel="00283FCF">
                <w:delText xml:space="preserve"> </w:delText>
              </w:r>
              <w:r w:rsidR="00970027" w:rsidRPr="00283FCF" w:rsidDel="00283FCF">
                <w:rPr>
                  <w:sz w:val="22"/>
                  <w:rPrChange w:id="103" w:author="Microsoft Office User" w:date="2020-06-30T14:00:00Z">
                    <w:rPr>
                      <w:rStyle w:val="Hyperlink"/>
                      <w:sz w:val="22"/>
                    </w:rPr>
                  </w:rPrChange>
                </w:rPr>
                <w:delText>Barracuda CloudGen WAF for AWS</w:delText>
              </w:r>
              <w:r w:rsidR="000E47EA" w:rsidRPr="00283FCF" w:rsidDel="00283FCF">
                <w:rPr>
                  <w:sz w:val="22"/>
                  <w:rPrChange w:id="104" w:author="Microsoft Office User" w:date="2020-06-30T14:00:00Z">
                    <w:rPr>
                      <w:rStyle w:val="Hyperlink"/>
                      <w:sz w:val="22"/>
                    </w:rPr>
                  </w:rPrChange>
                </w:rPr>
                <w:delText xml:space="preserve"> into an </w:delText>
              </w:r>
              <w:r w:rsidR="000E47EA" w:rsidRPr="00283FCF" w:rsidDel="00283FCF">
                <w:rPr>
                  <w:sz w:val="22"/>
                  <w:rPrChange w:id="105" w:author="Microsoft Office User" w:date="2020-06-30T14:00:00Z">
                    <w:rPr>
                      <w:rStyle w:val="Hyperlink"/>
                      <w:sz w:val="22"/>
                    </w:rPr>
                  </w:rPrChange>
                </w:rPr>
                <w:br/>
                <w:delText>existing VPC on AWS</w:delText>
              </w:r>
              <w:r w:rsidDel="00283FCF">
                <w:rPr>
                  <w:rStyle w:val="Hyperlink"/>
                  <w:sz w:val="22"/>
                </w:rPr>
                <w:fldChar w:fldCharType="end"/>
              </w:r>
            </w:del>
            <w:ins w:id="106" w:author="Microsoft Office User" w:date="2020-06-30T14:00:00Z">
              <w:r w:rsidR="00283FCF" w:rsidRPr="00283FCF">
                <w:rPr>
                  <w:sz w:val="22"/>
                  <w:rPrChange w:id="107" w:author="Microsoft Office User" w:date="2020-06-30T14:00:00Z">
                    <w:rPr>
                      <w:rStyle w:val="Hyperlink"/>
                      <w:sz w:val="22"/>
                    </w:rPr>
                  </w:rPrChange>
                </w:rPr>
                <w:t>Deploy</w:t>
              </w:r>
              <w:r w:rsidR="00283FCF">
                <w:t xml:space="preserve"> </w:t>
              </w:r>
              <w:r w:rsidR="00283FCF" w:rsidRPr="00283FCF">
                <w:rPr>
                  <w:sz w:val="22"/>
                  <w:rPrChange w:id="108" w:author="Microsoft Office User" w:date="2020-06-30T14:00:00Z">
                    <w:rPr>
                      <w:rStyle w:val="Hyperlink"/>
                      <w:sz w:val="22"/>
                    </w:rPr>
                  </w:rPrChange>
                </w:rPr>
                <w:t xml:space="preserve">Barracuda </w:t>
              </w:r>
              <w:proofErr w:type="spellStart"/>
              <w:r w:rsidR="00283FCF" w:rsidRPr="00283FCF">
                <w:rPr>
                  <w:sz w:val="22"/>
                  <w:rPrChange w:id="109" w:author="Microsoft Office User" w:date="2020-06-30T14:00:00Z">
                    <w:rPr>
                      <w:rStyle w:val="Hyperlink"/>
                      <w:sz w:val="22"/>
                    </w:rPr>
                  </w:rPrChange>
                </w:rPr>
                <w:t>CloudGen</w:t>
              </w:r>
              <w:proofErr w:type="spellEnd"/>
              <w:r w:rsidR="00283FCF" w:rsidRPr="00283FCF">
                <w:rPr>
                  <w:sz w:val="22"/>
                  <w:rPrChange w:id="110" w:author="Microsoft Office User" w:date="2020-06-30T14:00:00Z">
                    <w:rPr>
                      <w:rStyle w:val="Hyperlink"/>
                      <w:sz w:val="22"/>
                    </w:rPr>
                  </w:rPrChange>
                </w:rPr>
                <w:t xml:space="preserve"> WAF </w:t>
              </w:r>
            </w:ins>
            <w:ins w:id="111" w:author="Microsoft Office User" w:date="2020-06-30T14:02:00Z">
              <w:r w:rsidR="00283FCF">
                <w:rPr>
                  <w:sz w:val="22"/>
                </w:rPr>
                <w:br/>
              </w:r>
            </w:ins>
            <w:ins w:id="112" w:author="Microsoft Office User" w:date="2020-06-30T14:00:00Z">
              <w:r w:rsidR="00283FCF" w:rsidRPr="00283FCF">
                <w:rPr>
                  <w:sz w:val="22"/>
                  <w:rPrChange w:id="113" w:author="Microsoft Office User" w:date="2020-06-30T14:00:00Z">
                    <w:rPr>
                      <w:rStyle w:val="Hyperlink"/>
                      <w:sz w:val="22"/>
                    </w:rPr>
                  </w:rPrChange>
                </w:rPr>
                <w:t>for AWS</w:t>
              </w:r>
            </w:ins>
            <w:ins w:id="114" w:author="Microsoft Office User" w:date="2020-06-30T14:02:00Z">
              <w:r w:rsidR="00283FCF">
                <w:rPr>
                  <w:sz w:val="22"/>
                </w:rPr>
                <w:t xml:space="preserve"> - </w:t>
              </w:r>
              <w:r w:rsidR="00283FCF">
                <w:t>PAYG</w:t>
              </w:r>
            </w:ins>
            <w:ins w:id="115" w:author="Microsoft Office User" w:date="2020-06-30T14:00:00Z">
              <w:r w:rsidR="00283FCF" w:rsidRPr="00283FCF">
                <w:rPr>
                  <w:sz w:val="22"/>
                  <w:rPrChange w:id="116" w:author="Microsoft Office User" w:date="2020-06-30T14:00:00Z">
                    <w:rPr>
                      <w:rStyle w:val="Hyperlink"/>
                      <w:sz w:val="22"/>
                    </w:rPr>
                  </w:rPrChange>
                </w:rPr>
                <w:t xml:space="preserve"> </w:t>
              </w:r>
            </w:ins>
            <w:ins w:id="117" w:author="Microsoft Office User" w:date="2020-06-30T14:02:00Z">
              <w:r w:rsidR="00283FCF">
                <w:rPr>
                  <w:sz w:val="22"/>
                </w:rPr>
                <w:br/>
              </w:r>
            </w:ins>
            <w:ins w:id="118" w:author="Microsoft Office User" w:date="2020-06-30T14:00:00Z">
              <w:r w:rsidR="00283FCF" w:rsidRPr="00283FCF">
                <w:rPr>
                  <w:sz w:val="22"/>
                  <w:rPrChange w:id="119" w:author="Microsoft Office User" w:date="2020-06-30T14:00:00Z">
                    <w:rPr>
                      <w:rStyle w:val="Hyperlink"/>
                      <w:sz w:val="22"/>
                    </w:rPr>
                  </w:rPrChange>
                </w:rPr>
                <w:t>into an existing VPC</w:t>
              </w:r>
            </w:ins>
          </w:p>
        </w:tc>
      </w:tr>
    </w:tbl>
    <w:p w14:paraId="50854172" w14:textId="77777777" w:rsidR="001F0674" w:rsidRDefault="001F0674" w:rsidP="00B71085">
      <w:pPr>
        <w:spacing w:after="0"/>
      </w:pPr>
    </w:p>
    <w:p w14:paraId="0E3D01B4" w14:textId="5E00AB0C" w:rsidR="006B054C" w:rsidRDefault="0044694D" w:rsidP="00CC4708">
      <w:pPr>
        <w:pStyle w:val="Note"/>
      </w:pPr>
      <w:r w:rsidRPr="007E3B5F">
        <w:rPr>
          <w:b/>
        </w:rPr>
        <w:t>Important</w:t>
      </w:r>
      <w:r w:rsidR="005F5348">
        <w:rPr>
          <w:b/>
        </w:rPr>
        <w:t>:</w:t>
      </w:r>
      <w:r w:rsidRPr="007E3B5F">
        <w:t xml:space="preserve"> If you’re deploying </w:t>
      </w:r>
      <w:r w:rsidR="00970027" w:rsidRPr="00970027">
        <w:t xml:space="preserve">Barracuda </w:t>
      </w:r>
      <w:proofErr w:type="spellStart"/>
      <w:r w:rsidR="00970027" w:rsidRPr="00970027">
        <w:t>CloudGen</w:t>
      </w:r>
      <w:proofErr w:type="spellEnd"/>
      <w:r w:rsidR="00970027" w:rsidRPr="00970027">
        <w:t xml:space="preserve"> WAF for AWS</w:t>
      </w:r>
      <w:r w:rsidR="00970027">
        <w:t xml:space="preserve"> </w:t>
      </w:r>
      <w:r w:rsidRPr="007E3B5F">
        <w:t xml:space="preserve">into an existing VPC, make sure that your VPC has </w:t>
      </w:r>
      <w:commentRangeStart w:id="120"/>
      <w:r w:rsidRPr="007E3B5F">
        <w:t xml:space="preserve">two </w:t>
      </w:r>
      <w:r w:rsidR="00B155CF">
        <w:t xml:space="preserve">public </w:t>
      </w:r>
      <w:r w:rsidRPr="007E3B5F">
        <w:t xml:space="preserve">subnets in different Availability Zones for the </w:t>
      </w:r>
      <w:r w:rsidR="00B155CF">
        <w:t>WAF</w:t>
      </w:r>
      <w:r w:rsidRPr="007E3B5F">
        <w:t xml:space="preserve"> instances</w:t>
      </w:r>
      <w:commentRangeEnd w:id="120"/>
      <w:r w:rsidR="00D32ABF">
        <w:rPr>
          <w:rStyle w:val="CommentReference"/>
        </w:rPr>
        <w:commentReference w:id="120"/>
      </w:r>
      <w:r w:rsidR="00F84D99">
        <w:t xml:space="preserve">, </w:t>
      </w:r>
      <w:commentRangeStart w:id="121"/>
      <w:commentRangeStart w:id="122"/>
      <w:r w:rsidR="00F84D99">
        <w:t>and</w:t>
      </w:r>
      <w:commentRangeEnd w:id="121"/>
      <w:r w:rsidR="00CB141A">
        <w:rPr>
          <w:rStyle w:val="CommentReference"/>
          <w:rFonts w:cs="Times New Roman"/>
          <w:color w:val="auto"/>
        </w:rPr>
        <w:commentReference w:id="121"/>
      </w:r>
      <w:commentRangeEnd w:id="122"/>
      <w:r w:rsidR="002D5558">
        <w:rPr>
          <w:rStyle w:val="CommentReference"/>
          <w:rFonts w:cs="Times New Roman"/>
          <w:color w:val="auto"/>
        </w:rPr>
        <w:commentReference w:id="122"/>
      </w:r>
      <w:r w:rsidR="00F84D99">
        <w:t xml:space="preserve"> that the subnets </w:t>
      </w:r>
      <w:r w:rsidR="006423F9">
        <w:t>aren’t</w:t>
      </w:r>
      <w:r w:rsidR="00F84D99">
        <w:t xml:space="preserve"> shared</w:t>
      </w:r>
      <w:r w:rsidR="00F84D99" w:rsidRPr="007E3B5F">
        <w:t>.</w:t>
      </w:r>
      <w:r w:rsidR="00F84D99">
        <w:t xml:space="preserve"> This Quick Start doesn’t support </w:t>
      </w:r>
      <w:hyperlink r:id="rId55" w:history="1">
        <w:r w:rsidR="00F84D99" w:rsidRPr="00D92F4C">
          <w:rPr>
            <w:rStyle w:val="Hyperlink"/>
          </w:rPr>
          <w:t>shared subnets</w:t>
        </w:r>
      </w:hyperlink>
      <w:r w:rsidRPr="007E3B5F">
        <w:t xml:space="preserve">. </w:t>
      </w:r>
      <w:del w:id="123" w:author="Microsoft Office User" w:date="2020-06-30T15:32:00Z">
        <w:r w:rsidRPr="007E3B5F" w:rsidDel="002D5558">
          <w:delText xml:space="preserve">These subnets require </w:delText>
        </w:r>
        <w:r w:rsidR="00BF572F" w:rsidDel="002D5558">
          <w:fldChar w:fldCharType="begin"/>
        </w:r>
        <w:r w:rsidR="00BF572F" w:rsidDel="002D5558">
          <w:delInstrText xml:space="preserve"> HYPERLINK "https://docs.aws.amazon.com/vpc/latest/userguide/vpc-nat-gateway.html" </w:delInstrText>
        </w:r>
        <w:r w:rsidR="00BF572F" w:rsidDel="002D5558">
          <w:fldChar w:fldCharType="separate"/>
        </w:r>
        <w:r w:rsidRPr="00271533" w:rsidDel="002D5558">
          <w:rPr>
            <w:rStyle w:val="Hyperlink"/>
            <w:rFonts w:eastAsiaTheme="majorEastAsia"/>
          </w:rPr>
          <w:delText>NAT gateways</w:delText>
        </w:r>
        <w:r w:rsidR="00BF572F" w:rsidDel="002D5558">
          <w:rPr>
            <w:rStyle w:val="Hyperlink"/>
            <w:rFonts w:eastAsiaTheme="majorEastAsia"/>
          </w:rPr>
          <w:fldChar w:fldCharType="end"/>
        </w:r>
        <w:r w:rsidRPr="00D32ABF" w:rsidDel="002D5558">
          <w:delText xml:space="preserve"> i</w:delText>
        </w:r>
        <w:r w:rsidRPr="007E3B5F" w:rsidDel="002D5558">
          <w:delText xml:space="preserve">n their route tables, to allow the instances to download packages and software without exposing them to the </w:delText>
        </w:r>
        <w:r w:rsidR="00B83C1D" w:rsidDel="002D5558">
          <w:delText>i</w:delText>
        </w:r>
        <w:r w:rsidR="006B054C" w:rsidDel="002D5558">
          <w:delText>nternet.</w:delText>
        </w:r>
      </w:del>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56"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79D57087" w:rsidR="0044694D" w:rsidRDefault="0044694D" w:rsidP="00C010F5">
      <w:pPr>
        <w:pStyle w:val="ListParagraph"/>
        <w:spacing w:before="280"/>
        <w:rPr>
          <w:noProof/>
        </w:rPr>
      </w:pPr>
      <w:r>
        <w:t xml:space="preserve">Each deployment takes </w:t>
      </w:r>
      <w:r w:rsidRPr="006744E9">
        <w:t xml:space="preserve">about </w:t>
      </w:r>
      <w:r w:rsidR="00B155CF">
        <w:t>7</w:t>
      </w:r>
      <w:r w:rsidR="00527260">
        <w:t xml:space="preserve"> mi</w:t>
      </w:r>
      <w:r w:rsidR="00DB3109">
        <w:t xml:space="preserve">nutes </w:t>
      </w:r>
      <w:r>
        <w:t>to complete.</w:t>
      </w:r>
      <w:r w:rsidRPr="006B009D">
        <w:rPr>
          <w:noProof/>
        </w:rPr>
        <w:t xml:space="preserve"> </w:t>
      </w:r>
    </w:p>
    <w:p w14:paraId="0B712E1E" w14:textId="2B8A6A2C" w:rsidR="0044694D" w:rsidRDefault="0002403B" w:rsidP="002731AA">
      <w:pPr>
        <w:pStyle w:val="ListNumber"/>
        <w:numPr>
          <w:ilvl w:val="0"/>
          <w:numId w:val="5"/>
        </w:numPr>
        <w:spacing w:after="280"/>
      </w:pPr>
      <w:r>
        <w:lastRenderedPageBreak/>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970027" w:rsidRPr="00970027">
        <w:t xml:space="preserve">Barracuda </w:t>
      </w:r>
      <w:proofErr w:type="spellStart"/>
      <w:r w:rsidR="00970027" w:rsidRPr="00970027">
        <w:t>CloudGen</w:t>
      </w:r>
      <w:proofErr w:type="spellEnd"/>
      <w:r w:rsidR="00970027" w:rsidRPr="00970027">
        <w:t xml:space="preserve"> WAF for AWS</w:t>
      </w:r>
      <w:r w:rsidR="00970027">
        <w:t xml:space="preserve"> </w:t>
      </w:r>
      <w:r w:rsidR="0044694D" w:rsidRPr="00C14E4F">
        <w:t xml:space="preserve">will be built. The template is launched in the </w:t>
      </w:r>
      <w:r w:rsidR="00527260" w:rsidRPr="00527260">
        <w:rPr>
          <w:color w:val="FF0000"/>
        </w:rPr>
        <w:t>us-west-2</w:t>
      </w:r>
      <w:r w:rsidR="0044694D" w:rsidRPr="00527260">
        <w:rPr>
          <w:color w:val="FF0000"/>
        </w:rPr>
        <w:t xml:space="preserve"> </w:t>
      </w:r>
      <w:r w:rsidR="0044694D">
        <w:t>R</w:t>
      </w:r>
      <w:r w:rsidR="0044694D" w:rsidRPr="00E168C2">
        <w:t xml:space="preserve">egion by default. </w:t>
      </w:r>
    </w:p>
    <w:p w14:paraId="50E80234" w14:textId="5B1E77D6" w:rsidR="002731AA" w:rsidRPr="00B155CF" w:rsidDel="002D5558" w:rsidRDefault="002731AA" w:rsidP="002731AA">
      <w:pPr>
        <w:pStyle w:val="Note"/>
        <w:rPr>
          <w:del w:id="124" w:author="Microsoft Office User" w:date="2020-06-30T15:37:00Z"/>
          <w:strike/>
        </w:rPr>
      </w:pPr>
      <w:commentRangeStart w:id="125"/>
      <w:del w:id="126" w:author="Microsoft Office User" w:date="2020-06-30T15:37:00Z">
        <w:r w:rsidRPr="001022EC" w:rsidDel="002D5558">
          <w:rPr>
            <w:b/>
          </w:rPr>
          <w:delText>Note</w:delText>
        </w:r>
        <w:commentRangeEnd w:id="125"/>
        <w:r w:rsidDel="002D5558">
          <w:rPr>
            <w:rStyle w:val="CommentReference"/>
          </w:rPr>
          <w:commentReference w:id="125"/>
        </w:r>
        <w:r w:rsidR="005F5348" w:rsidDel="002D5558">
          <w:rPr>
            <w:b/>
          </w:rPr>
          <w:delText>:</w:delText>
        </w:r>
        <w:r w:rsidDel="002D5558">
          <w:delText xml:space="preserve"> </w:delText>
        </w:r>
        <w:r w:rsidRPr="00B155CF" w:rsidDel="002D5558">
          <w:rPr>
            <w:strike/>
          </w:rPr>
          <w:delText>This deployment includes Amazon EFS, which isn’t currently supported in all AWS Regions. F</w:delText>
        </w:r>
        <w:r w:rsidR="0002403B" w:rsidRPr="00B155CF" w:rsidDel="002D5558">
          <w:rPr>
            <w:strike/>
          </w:rPr>
          <w:delText>or a current list of supported R</w:delText>
        </w:r>
        <w:r w:rsidRPr="00B155CF" w:rsidDel="002D5558">
          <w:rPr>
            <w:strike/>
          </w:rPr>
          <w:delText xml:space="preserve">egions, see the </w:delText>
        </w:r>
        <w:r w:rsidR="00BF572F" w:rsidDel="002D5558">
          <w:fldChar w:fldCharType="begin"/>
        </w:r>
        <w:r w:rsidR="00BF572F" w:rsidDel="002D5558">
          <w:delInstrText xml:space="preserve"> HYPERLINK "https://docs.aws.amazon.com/general/latest/gr/elasticfilesystem.html" </w:delInstrText>
        </w:r>
        <w:r w:rsidR="00BF572F" w:rsidDel="002D5558">
          <w:fldChar w:fldCharType="separate"/>
        </w:r>
        <w:r w:rsidR="003428C0" w:rsidRPr="00B155CF" w:rsidDel="002D5558">
          <w:rPr>
            <w:rStyle w:val="Hyperlink"/>
            <w:strike/>
          </w:rPr>
          <w:delText>endpoints and quotas webpage</w:delText>
        </w:r>
        <w:r w:rsidR="00BF572F" w:rsidDel="002D5558">
          <w:rPr>
            <w:rStyle w:val="Hyperlink"/>
            <w:strike/>
          </w:rPr>
          <w:fldChar w:fldCharType="end"/>
        </w:r>
        <w:r w:rsidRPr="00B155CF" w:rsidDel="002D5558">
          <w:rPr>
            <w:strike/>
          </w:rPr>
          <w:delText>.</w:delText>
        </w:r>
      </w:del>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7AC43335"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del w:id="127" w:author="Microsoft Office User" w:date="2020-06-30T15:37:00Z">
        <w:r w:rsidDel="002D5558">
          <w:rPr>
            <w:rFonts w:cs="Arial"/>
            <w:color w:val="262626" w:themeColor="text1" w:themeTint="D9"/>
            <w:szCs w:val="22"/>
          </w:rPr>
          <w:delText>change the</w:delText>
        </w:r>
      </w:del>
      <w:ins w:id="128" w:author="Microsoft Office User" w:date="2020-06-30T15:37:00Z">
        <w:r w:rsidR="002D5558">
          <w:rPr>
            <w:rFonts w:cs="Arial"/>
            <w:color w:val="262626" w:themeColor="text1" w:themeTint="D9"/>
            <w:szCs w:val="22"/>
          </w:rPr>
          <w:t>create a</w:t>
        </w:r>
      </w:ins>
      <w:r>
        <w:rPr>
          <w:rFonts w:cs="Arial"/>
          <w:color w:val="262626" w:themeColor="text1" w:themeTint="D9"/>
          <w:szCs w:val="22"/>
        </w:rPr>
        <w:t xml:space="preserv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04492FEA" w:rsidR="0044694D" w:rsidRDefault="00BF572F" w:rsidP="008934B8">
      <w:pPr>
        <w:pStyle w:val="ListBullet2"/>
      </w:pPr>
      <w:hyperlink w:anchor="_Option_1:_Parameters" w:history="1">
        <w:r w:rsidR="0044694D">
          <w:rPr>
            <w:rStyle w:val="Hyperlink"/>
          </w:rPr>
          <w:t xml:space="preserve">Parameters for deploying </w:t>
        </w:r>
        <w:r w:rsidR="00970027" w:rsidRPr="00970027">
          <w:rPr>
            <w:rStyle w:val="Hyperlink"/>
          </w:rPr>
          <w:t xml:space="preserve">Barracuda </w:t>
        </w:r>
        <w:proofErr w:type="spellStart"/>
        <w:r w:rsidR="00970027" w:rsidRPr="00970027">
          <w:rPr>
            <w:rStyle w:val="Hyperlink"/>
          </w:rPr>
          <w:t>CloudGen</w:t>
        </w:r>
        <w:proofErr w:type="spellEnd"/>
        <w:r w:rsidR="00970027" w:rsidRPr="00970027">
          <w:rPr>
            <w:rStyle w:val="Hyperlink"/>
          </w:rPr>
          <w:t xml:space="preserve"> WAF for AWS</w:t>
        </w:r>
        <w:r w:rsidR="0044694D" w:rsidRPr="002F1DB1">
          <w:rPr>
            <w:rStyle w:val="Hyperlink"/>
          </w:rPr>
          <w:t xml:space="preserve"> into a new VPC</w:t>
        </w:r>
      </w:hyperlink>
    </w:p>
    <w:p w14:paraId="03827932" w14:textId="4CBE09B9" w:rsidR="0044694D" w:rsidRPr="006744E9" w:rsidRDefault="00BF572F" w:rsidP="008934B8">
      <w:pPr>
        <w:pStyle w:val="ListBullet2"/>
        <w:rPr>
          <w:rStyle w:val="Hyperlink"/>
          <w:color w:val="212120"/>
          <w:u w:val="none"/>
        </w:rPr>
      </w:pPr>
      <w:hyperlink w:anchor="_Option_2:_Parameters" w:history="1">
        <w:r w:rsidR="0044694D">
          <w:rPr>
            <w:rStyle w:val="Hyperlink"/>
          </w:rPr>
          <w:t xml:space="preserve">Parameters for deploying </w:t>
        </w:r>
        <w:r w:rsidR="00970027" w:rsidRPr="00970027">
          <w:rPr>
            <w:rStyle w:val="Hyperlink"/>
          </w:rPr>
          <w:t xml:space="preserve">Barracuda </w:t>
        </w:r>
        <w:proofErr w:type="spellStart"/>
        <w:r w:rsidR="00970027" w:rsidRPr="00970027">
          <w:rPr>
            <w:rStyle w:val="Hyperlink"/>
          </w:rPr>
          <w:t>CloudGen</w:t>
        </w:r>
        <w:proofErr w:type="spellEnd"/>
        <w:r w:rsidR="00970027" w:rsidRPr="00970027">
          <w:rPr>
            <w:rStyle w:val="Hyperlink"/>
          </w:rPr>
          <w:t xml:space="preserve"> WAF for AWS</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328DA99D" w:rsidR="0044694D" w:rsidRPr="00F05DA3" w:rsidRDefault="00F05DA3" w:rsidP="00271533">
      <w:pPr>
        <w:pStyle w:val="Heading3"/>
      </w:pPr>
      <w:bookmarkStart w:id="129" w:name="sc1"/>
      <w:bookmarkStart w:id="130" w:name="_Option_1:_Parameters"/>
      <w:bookmarkStart w:id="131" w:name="_Toc41403021"/>
      <w:bookmarkEnd w:id="129"/>
      <w:bookmarkEnd w:id="130"/>
      <w:r w:rsidRPr="00811B86">
        <w:t>Option 1</w:t>
      </w:r>
      <w:r w:rsidR="0044694D" w:rsidRPr="00811B86">
        <w:t xml:space="preserve">: Parameters for deploying </w:t>
      </w:r>
      <w:r w:rsidR="003D36CE">
        <w:t>Barracuda Cloud Gen WAF</w:t>
      </w:r>
      <w:r w:rsidR="0044694D" w:rsidRPr="00811B86">
        <w:t xml:space="preserve"> into a new VPC</w:t>
      </w:r>
      <w:commentRangeStart w:id="132"/>
      <w:commentRangeEnd w:id="132"/>
      <w:r w:rsidR="00A63B78">
        <w:rPr>
          <w:rStyle w:val="CommentReference"/>
          <w:rFonts w:ascii="Georgia" w:hAnsi="Georgia" w:cs="Times New Roman"/>
          <w:bCs w:val="0"/>
          <w:i/>
          <w:iCs/>
          <w:color w:val="212120"/>
        </w:rPr>
        <w:commentReference w:id="132"/>
      </w:r>
      <w:bookmarkEnd w:id="131"/>
    </w:p>
    <w:p w14:paraId="4EBA99E7" w14:textId="77777777" w:rsidR="0044694D" w:rsidRDefault="00BF572F" w:rsidP="006423F9">
      <w:pPr>
        <w:keepNext/>
        <w:keepLines/>
        <w:spacing w:after="140"/>
        <w:rPr>
          <w:rStyle w:val="Hyperlink"/>
          <w:rFonts w:cs="Arial"/>
          <w:szCs w:val="22"/>
        </w:rPr>
      </w:pPr>
      <w:hyperlink r:id="rId57"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rsidDel="002D5558" w14:paraId="4D3B22D2" w14:textId="1F3AD867" w:rsidTr="00363872">
        <w:trPr>
          <w:del w:id="133" w:author="Microsoft Office User" w:date="2020-06-30T15:38:00Z"/>
        </w:trPr>
        <w:tc>
          <w:tcPr>
            <w:cnfStyle w:val="001000000000" w:firstRow="0" w:lastRow="0" w:firstColumn="1" w:lastColumn="0" w:oddVBand="0" w:evenVBand="0" w:oddHBand="0" w:evenHBand="0" w:firstRowFirstColumn="0" w:firstRowLastColumn="0" w:lastRowFirstColumn="0" w:lastRowLastColumn="0"/>
            <w:tcW w:w="2334" w:type="dxa"/>
          </w:tcPr>
          <w:p w14:paraId="21DBBFCC" w14:textId="4AFB10B2" w:rsidR="00692312" w:rsidDel="002D5558" w:rsidRDefault="00692312" w:rsidP="00271533">
            <w:pPr>
              <w:pStyle w:val="Tabletext"/>
              <w:keepNext/>
              <w:keepLines/>
              <w:rPr>
                <w:del w:id="134" w:author="Microsoft Office User" w:date="2020-06-30T15:38:00Z"/>
              </w:rPr>
            </w:pPr>
            <w:del w:id="135" w:author="Microsoft Office User" w:date="2020-06-30T15:38:00Z">
              <w:r w:rsidDel="002D5558">
                <w:delText>Availability Zones</w:delText>
              </w:r>
              <w:r w:rsidDel="002D5558">
                <w:br/>
              </w:r>
              <w:r w:rsidRPr="007732BB" w:rsidDel="002D5558">
                <w:rPr>
                  <w:b w:val="0"/>
                </w:rPr>
                <w:delText>(</w:delText>
              </w:r>
              <w:r w:rsidRPr="006B15E8" w:rsidDel="002D5558">
                <w:rPr>
                  <w:rStyle w:val="Parameterintable"/>
                  <w:b w:val="0"/>
                </w:rPr>
                <w:delText>AvailabilityZones</w:delText>
              </w:r>
              <w:r w:rsidRPr="007732BB" w:rsidDel="002D5558">
                <w:rPr>
                  <w:b w:val="0"/>
                </w:rPr>
                <w:delText>)</w:delText>
              </w:r>
            </w:del>
          </w:p>
        </w:tc>
        <w:tc>
          <w:tcPr>
            <w:tcW w:w="1805" w:type="dxa"/>
          </w:tcPr>
          <w:p w14:paraId="0659AB36" w14:textId="0094616F" w:rsidR="00692312" w:rsidRPr="001E4301" w:rsidDel="002D5558"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del w:id="136" w:author="Microsoft Office User" w:date="2020-06-30T15:38:00Z"/>
                <w:i/>
                <w:color w:val="FF0000"/>
              </w:rPr>
            </w:pPr>
            <w:del w:id="137" w:author="Microsoft Office User" w:date="2020-06-30T15:38:00Z">
              <w:r w:rsidDel="002D5558">
                <w:rPr>
                  <w:i/>
                  <w:color w:val="FF0000"/>
                </w:rPr>
                <w:delText>Requires input</w:delText>
              </w:r>
            </w:del>
          </w:p>
        </w:tc>
        <w:tc>
          <w:tcPr>
            <w:tcW w:w="5311" w:type="dxa"/>
          </w:tcPr>
          <w:p w14:paraId="3909EFA3" w14:textId="24991156" w:rsidR="00692312" w:rsidRPr="000078EC" w:rsidDel="002D5558" w:rsidRDefault="002D0D29" w:rsidP="001E272D">
            <w:pPr>
              <w:pStyle w:val="Tabletext"/>
              <w:keepNext/>
              <w:keepLines/>
              <w:cnfStyle w:val="000000000000" w:firstRow="0" w:lastRow="0" w:firstColumn="0" w:lastColumn="0" w:oddVBand="0" w:evenVBand="0" w:oddHBand="0" w:evenHBand="0" w:firstRowFirstColumn="0" w:firstRowLastColumn="0" w:lastRowFirstColumn="0" w:lastRowLastColumn="0"/>
              <w:rPr>
                <w:del w:id="138" w:author="Microsoft Office User" w:date="2020-06-30T15:38:00Z"/>
              </w:rPr>
            </w:pPr>
            <w:bookmarkStart w:id="139" w:name="OLE_LINK38"/>
            <w:bookmarkStart w:id="140" w:name="OLE_LINK39"/>
            <w:del w:id="141" w:author="Microsoft Office User" w:date="2020-06-30T15:38:00Z">
              <w:r w:rsidDel="002D5558">
                <w:delText>Choose the</w:delText>
              </w:r>
              <w:r w:rsidR="00692312" w:rsidRPr="000078EC" w:rsidDel="002D5558">
                <w:delText xml:space="preserve"> Availability Zones to use </w:delText>
              </w:r>
              <w:bookmarkEnd w:id="139"/>
              <w:bookmarkEnd w:id="140"/>
              <w:r w:rsidR="00692312" w:rsidRPr="000078EC" w:rsidDel="002D5558">
                <w:delText xml:space="preserve">for the subnets in the VPC. </w:delText>
              </w:r>
              <w:bookmarkStart w:id="142" w:name="OLE_LINK24"/>
              <w:bookmarkStart w:id="143" w:name="OLE_LINK25"/>
              <w:r w:rsidR="00692312" w:rsidRPr="000078EC" w:rsidDel="002D5558">
                <w:delText>The Quick Start uses two Availability Zones from your list.</w:delText>
              </w:r>
              <w:bookmarkEnd w:id="142"/>
              <w:bookmarkEnd w:id="143"/>
            </w:del>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1A6F67DD" w:rsidR="00692312" w:rsidRDefault="00B155CF" w:rsidP="006A53DE">
            <w:pPr>
              <w:pStyle w:val="Tabletext"/>
              <w:cnfStyle w:val="000000000000" w:firstRow="0" w:lastRow="0" w:firstColumn="0" w:lastColumn="0" w:oddVBand="0" w:evenVBand="0" w:oddHBand="0" w:evenHBand="0" w:firstRowFirstColumn="0" w:firstRowLastColumn="0" w:lastRowFirstColumn="0" w:lastRowLastColumn="0"/>
            </w:pPr>
            <w:r>
              <w:t>192.168.0.0</w:t>
            </w:r>
            <w:r w:rsidR="00692312" w:rsidRPr="006C0E39">
              <w:t>/16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60F169C4" w:rsidR="00692312" w:rsidRDefault="00B155CF" w:rsidP="006A53DE">
            <w:pPr>
              <w:pStyle w:val="Tabletext"/>
              <w:cnfStyle w:val="000000000000" w:firstRow="0" w:lastRow="0" w:firstColumn="0" w:lastColumn="0" w:oddVBand="0" w:evenVBand="0" w:oddHBand="0" w:evenHBand="0" w:firstRowFirstColumn="0" w:firstRowLastColumn="0" w:lastRowFirstColumn="0" w:lastRowLastColumn="0"/>
            </w:pPr>
            <w:r>
              <w:t>192.168.10.0</w:t>
            </w:r>
            <w:r w:rsidR="00692312" w:rsidRPr="006C0E39">
              <w:t>/</w:t>
            </w:r>
            <w:r>
              <w:t>24</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15BD5C0A"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w:t>
            </w:r>
            <w:r w:rsidR="00B155CF">
              <w:t>92.168.11.0</w:t>
            </w:r>
            <w:r w:rsidRPr="006C0E39">
              <w:t>/</w:t>
            </w:r>
            <w:r w:rsidR="00B155CF">
              <w:t>24</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23F9FC1F"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w:t>
            </w:r>
            <w:r w:rsidR="00B155CF">
              <w:t>92.168.20</w:t>
            </w:r>
            <w:r w:rsidRPr="006C0E39">
              <w:t>.0/2</w:t>
            </w:r>
            <w:r w:rsidR="00B155CF">
              <w:t>4</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6392360F"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w:t>
            </w:r>
            <w:r w:rsidR="00B155CF">
              <w:t>92.168.21</w:t>
            </w:r>
            <w:r w:rsidRPr="006C0E39">
              <w:t>.0/20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FA4BFE"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527980E3" w:rsidR="00FA4BFE" w:rsidRPr="005A6F3D" w:rsidRDefault="00FA4BFE" w:rsidP="006A53DE">
            <w:pPr>
              <w:pStyle w:val="Tabletext"/>
              <w:rPr>
                <w:i/>
                <w:color w:val="808080" w:themeColor="background1" w:themeShade="80"/>
              </w:rPr>
            </w:pPr>
          </w:p>
        </w:tc>
        <w:tc>
          <w:tcPr>
            <w:tcW w:w="1805" w:type="dxa"/>
          </w:tcPr>
          <w:p w14:paraId="0BD07730" w14:textId="7088FDB2" w:rsidR="00FA4BFE" w:rsidRDefault="00FA4BFE" w:rsidP="006A53DE">
            <w:pPr>
              <w:pStyle w:val="Tabletext"/>
              <w:cnfStyle w:val="000000000000" w:firstRow="0" w:lastRow="0" w:firstColumn="0" w:lastColumn="0" w:oddVBand="0" w:evenVBand="0" w:oddHBand="0" w:evenHBand="0" w:firstRowFirstColumn="0" w:firstRowLastColumn="0" w:lastRowFirstColumn="0" w:lastRowLastColumn="0"/>
            </w:pPr>
          </w:p>
        </w:tc>
        <w:tc>
          <w:tcPr>
            <w:tcW w:w="5311" w:type="dxa"/>
          </w:tcPr>
          <w:p w14:paraId="5779169F" w14:textId="561B4DEA" w:rsidR="00FA4BFE" w:rsidRDefault="00FA4BFE" w:rsidP="006A53DE">
            <w:pPr>
              <w:pStyle w:val="Tabletext"/>
              <w:cnfStyle w:val="000000000000" w:firstRow="0" w:lastRow="0" w:firstColumn="0" w:lastColumn="0" w:oddVBand="0" w:evenVBand="0" w:oddHBand="0" w:evenHBand="0" w:firstRowFirstColumn="0" w:firstRowLastColumn="0" w:lastRowFirstColumn="0" w:lastRowLastColumn="0"/>
            </w:pP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proofErr w:type="spellStart"/>
            <w:r w:rsidR="00692312" w:rsidRPr="006B15E8">
              <w:rPr>
                <w:rStyle w:val="Parameterintable"/>
                <w:b w:val="0"/>
              </w:rPr>
              <w:t>KeyPairName</w:t>
            </w:r>
            <w:proofErr w:type="spellEnd"/>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1FBD6B9F" w:rsidR="007E063A" w:rsidRDefault="00FA4BFE" w:rsidP="007E063A">
            <w:pPr>
              <w:pStyle w:val="Tabletext"/>
            </w:pPr>
            <w:r>
              <w:t>License Bucket</w:t>
            </w:r>
            <w:r w:rsidR="007E063A">
              <w:br/>
            </w:r>
            <w:r w:rsidR="007E063A">
              <w:rPr>
                <w:b w:val="0"/>
              </w:rPr>
              <w:t>(</w:t>
            </w:r>
            <w:proofErr w:type="spellStart"/>
            <w:r>
              <w:rPr>
                <w:rStyle w:val="Parameterintable"/>
                <w:b w:val="0"/>
              </w:rPr>
              <w:t>LicenseBUcket</w:t>
            </w:r>
            <w:proofErr w:type="spellEnd"/>
            <w:r w:rsidR="007E063A"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5C3E2692" w:rsidR="007E063A" w:rsidRDefault="00FA4BFE" w:rsidP="00C010F5">
            <w:pPr>
              <w:pStyle w:val="Tabletext"/>
              <w:cnfStyle w:val="000000000000" w:firstRow="0" w:lastRow="0" w:firstColumn="0" w:lastColumn="0" w:oddVBand="0" w:evenVBand="0" w:oddHBand="0" w:evenHBand="0" w:firstRowFirstColumn="0" w:firstRowLastColumn="0" w:lastRowFirstColumn="0" w:lastRowLastColumn="0"/>
            </w:pPr>
            <w:r>
              <w:t>The S3 Bucket you have stored your BYOL license file.</w:t>
            </w:r>
          </w:p>
        </w:tc>
      </w:tr>
    </w:tbl>
    <w:p w14:paraId="06409541" w14:textId="4A34FAEB" w:rsidR="00692312" w:rsidDel="002D5558" w:rsidRDefault="00692312" w:rsidP="00692312">
      <w:pPr>
        <w:keepNext/>
        <w:spacing w:before="280" w:after="140"/>
        <w:ind w:left="360"/>
        <w:rPr>
          <w:del w:id="144" w:author="Microsoft Office User" w:date="2020-06-30T15:41:00Z"/>
          <w:i/>
        </w:rPr>
      </w:pPr>
      <w:r w:rsidRPr="00BF5FB3">
        <w:rPr>
          <w:i/>
        </w:rPr>
        <w:t xml:space="preserve">AWS Quick Start </w:t>
      </w:r>
      <w:r w:rsidR="001D4EF1" w:rsidRPr="00BF5FB3">
        <w:rPr>
          <w:i/>
        </w:rPr>
        <w:t>c</w:t>
      </w:r>
      <w:r w:rsidRPr="00BF5FB3">
        <w:rPr>
          <w:i/>
        </w:rPr>
        <w:t>onfiguration</w:t>
      </w:r>
      <w:r w:rsidRPr="00692312">
        <w:rPr>
          <w:i/>
        </w:rPr>
        <w:t>:</w:t>
      </w:r>
    </w:p>
    <w:p w14:paraId="6D8ADFD6" w14:textId="2AE1778C" w:rsidR="00271533" w:rsidRPr="00271533" w:rsidRDefault="00ED17EE" w:rsidP="002D5558">
      <w:pPr>
        <w:keepNext/>
        <w:spacing w:before="280" w:after="140"/>
        <w:ind w:left="360"/>
        <w:pPrChange w:id="145" w:author="Microsoft Office User" w:date="2020-06-30T15:41:00Z">
          <w:pPr>
            <w:pStyle w:val="Note"/>
            <w:spacing w:before="140"/>
          </w:pPr>
        </w:pPrChange>
      </w:pPr>
      <w:del w:id="146" w:author="Microsoft Office User" w:date="2020-06-30T15:41:00Z">
        <w:r w:rsidRPr="00ED17EE" w:rsidDel="002D5558">
          <w:rPr>
            <w:b/>
          </w:rPr>
          <w:delText>Note</w:delText>
        </w:r>
        <w:r w:rsidR="003615E6" w:rsidDel="002D5558">
          <w:rPr>
            <w:b/>
          </w:rPr>
          <w:delText>:</w:delText>
        </w:r>
        <w:r w:rsidR="00D70DFE" w:rsidDel="002D5558">
          <w:delText xml:space="preserve"> We recommend </w:delText>
        </w:r>
        <w:r w:rsidR="00FA42CF" w:rsidDel="002D5558">
          <w:delText>keeping</w:delText>
        </w:r>
        <w:r w:rsidR="00D70DFE" w:rsidDel="002D5558">
          <w:delText xml:space="preserve"> the default settings for th</w:delText>
        </w:r>
        <w:r w:rsidR="00271533" w:rsidDel="002D5558">
          <w:delText xml:space="preserve">e </w:delText>
        </w:r>
        <w:r w:rsidR="00D70DFE" w:rsidDel="002D5558">
          <w:delText>following two</w:delText>
        </w:r>
        <w:r w:rsidDel="002D5558">
          <w:delText xml:space="preserve"> </w:delText>
        </w:r>
        <w:r w:rsidR="00271533" w:rsidDel="002D5558">
          <w:delText>parameters</w:delText>
        </w:r>
        <w:r w:rsidR="00D70DFE" w:rsidDel="002D5558">
          <w:delText>, unless you</w:delText>
        </w:r>
        <w:r w:rsidR="00271533" w:rsidDel="002D5558">
          <w:delText xml:space="preserve"> </w:delText>
        </w:r>
        <w:r w:rsidDel="002D5558">
          <w:delText>are customizing</w:delText>
        </w:r>
        <w:r w:rsidR="00271533" w:rsidDel="002D5558">
          <w:delText xml:space="preserve"> the Quick Start templates for </w:delText>
        </w:r>
        <w:r w:rsidR="00D70DFE" w:rsidDel="002D5558">
          <w:delText>your</w:delText>
        </w:r>
        <w:r w:rsidR="00271533" w:rsidDel="002D5558">
          <w:delText xml:space="preserve"> own deployment project</w:delText>
        </w:r>
        <w:r w:rsidDel="002D5558">
          <w:delText xml:space="preserve">s. </w:delText>
        </w:r>
        <w:r w:rsidR="00BB4BA5" w:rsidDel="002D5558">
          <w:delText>Changing</w:delText>
        </w:r>
        <w:r w:rsidR="00271533" w:rsidDel="002D5558">
          <w:delText xml:space="preserve"> the</w:delText>
        </w:r>
        <w:r w:rsidR="002D5A1C" w:rsidDel="002D5558">
          <w:delText>se</w:delText>
        </w:r>
        <w:r w:rsidR="00271533" w:rsidDel="002D5558">
          <w:delText xml:space="preserve"> parameter</w:delText>
        </w:r>
        <w:r w:rsidR="002D5A1C" w:rsidDel="002D5558">
          <w:delText xml:space="preserve"> setting</w:delText>
        </w:r>
        <w:r w:rsidR="00271533" w:rsidDel="002D5558">
          <w:delText>s automatically update</w:delText>
        </w:r>
        <w:r w:rsidR="002D5A1C" w:rsidDel="002D5558">
          <w:delText>s</w:delText>
        </w:r>
        <w:r w:rsidR="00271533" w:rsidDel="002D5558">
          <w:delText xml:space="preserve"> code references to point to </w:delText>
        </w:r>
        <w:r w:rsidR="00BB4BA5" w:rsidDel="002D5558">
          <w:delText>a</w:delText>
        </w:r>
        <w:r w:rsidR="00271533" w:rsidDel="002D5558">
          <w:delText xml:space="preserve"> new </w:delText>
        </w:r>
        <w:r w:rsidDel="002D5558">
          <w:delText xml:space="preserve">Quick Start </w:delText>
        </w:r>
        <w:r w:rsidR="00271533" w:rsidDel="002D5558">
          <w:delText>location</w:delText>
        </w:r>
        <w:r w:rsidR="006423F9" w:rsidDel="002D5558">
          <w:delText xml:space="preserve">. For additional details, see the </w:delText>
        </w:r>
        <w:r w:rsidR="00BF572F" w:rsidDel="002D5558">
          <w:fldChar w:fldCharType="begin"/>
        </w:r>
        <w:r w:rsidR="00BF572F" w:rsidDel="002D5558">
          <w:delInstrText xml:space="preserve"> HYPERLINK "https://aws-quickstart.github.io/option1.html" </w:delInstrText>
        </w:r>
        <w:r w:rsidR="00BF572F" w:rsidDel="002D5558">
          <w:fldChar w:fldCharType="separate"/>
        </w:r>
        <w:r w:rsidR="006423F9" w:rsidRPr="006423F9" w:rsidDel="002D5558">
          <w:rPr>
            <w:rStyle w:val="Hyperlink"/>
          </w:rPr>
          <w:delText>AWS Quick Start Contributor’s Guide</w:delText>
        </w:r>
        <w:r w:rsidR="00BF572F" w:rsidDel="002D5558">
          <w:rPr>
            <w:rStyle w:val="Hyperlink"/>
          </w:rPr>
          <w:fldChar w:fldCharType="end"/>
        </w:r>
        <w:r w:rsidR="006423F9" w:rsidDel="002D5558">
          <w:delText>.</w:delText>
        </w:r>
      </w:del>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68FD8C02"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r w:rsidR="00970027">
              <w:t xml:space="preserve"> </w:t>
            </w:r>
            <w:r w:rsidR="00970027" w:rsidRPr="00970027">
              <w:t>Barracuda</w:t>
            </w:r>
            <w:r w:rsidR="00970027">
              <w:t>-</w:t>
            </w:r>
            <w:proofErr w:type="spellStart"/>
            <w:r w:rsidR="00970027" w:rsidRPr="00970027">
              <w:t>CloudGen</w:t>
            </w:r>
            <w:proofErr w:type="spellEnd"/>
            <w:r w:rsidR="00970027">
              <w:t>-</w:t>
            </w:r>
            <w:r w:rsidR="00970027" w:rsidRPr="00970027">
              <w:t>WAF</w:t>
            </w:r>
            <w:r w:rsidR="00970027">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8"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6DB01DD5" w:rsidR="00B52A49" w:rsidRPr="005274EC" w:rsidRDefault="00196EE9" w:rsidP="0063532E">
      <w:pPr>
        <w:pStyle w:val="Heading3"/>
      </w:pPr>
      <w:bookmarkStart w:id="147" w:name="sc2"/>
      <w:bookmarkStart w:id="148" w:name="_Option_2:_Parameters"/>
      <w:bookmarkStart w:id="149" w:name="_Toc41403022"/>
      <w:bookmarkEnd w:id="147"/>
      <w:bookmarkEnd w:id="148"/>
      <w:r w:rsidRPr="00811B86">
        <w:t xml:space="preserve">Option 2: Parameters for deploying </w:t>
      </w:r>
      <w:r w:rsidR="00970027" w:rsidRPr="00970027">
        <w:t xml:space="preserve">Barracuda </w:t>
      </w:r>
      <w:proofErr w:type="spellStart"/>
      <w:r w:rsidR="00970027" w:rsidRPr="00970027">
        <w:t>CloudGen</w:t>
      </w:r>
      <w:proofErr w:type="spellEnd"/>
      <w:r w:rsidR="00970027" w:rsidRPr="00970027">
        <w:t xml:space="preserve"> WAF for AWS</w:t>
      </w:r>
      <w:r w:rsidR="00970027">
        <w:t xml:space="preserve"> </w:t>
      </w:r>
      <w:r w:rsidRPr="00811B86">
        <w:t>into an existing VPC</w:t>
      </w:r>
      <w:commentRangeStart w:id="150"/>
      <w:commentRangeEnd w:id="150"/>
      <w:r w:rsidR="00C27B7F">
        <w:rPr>
          <w:rStyle w:val="CommentReference"/>
          <w:rFonts w:ascii="Georgia" w:hAnsi="Georgia" w:cs="Times New Roman"/>
          <w:bCs w:val="0"/>
          <w:i/>
          <w:iCs/>
          <w:color w:val="212120"/>
        </w:rPr>
        <w:commentReference w:id="150"/>
      </w:r>
      <w:bookmarkEnd w:id="149"/>
    </w:p>
    <w:p w14:paraId="36ED1FDC" w14:textId="77777777" w:rsidR="0044694D" w:rsidRDefault="00BF572F" w:rsidP="00D70DFE">
      <w:pPr>
        <w:spacing w:after="140"/>
        <w:rPr>
          <w:rStyle w:val="Hyperlink"/>
        </w:rPr>
      </w:pPr>
      <w:hyperlink r:id="rId59"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3239C650" w:rsidR="00692312" w:rsidRPr="000E10C8" w:rsidRDefault="00692312" w:rsidP="006A53DE">
            <w:pPr>
              <w:pStyle w:val="Tabletext"/>
            </w:pPr>
            <w:r>
              <w:t>P</w:t>
            </w:r>
            <w:r w:rsidR="00FA4BFE">
              <w:t>ublic</w:t>
            </w:r>
            <w:r w:rsidR="00B52A49">
              <w:t xml:space="preserve"> s</w:t>
            </w:r>
            <w:r w:rsidRPr="000E10C8">
              <w:t>ubnet 1 ID</w:t>
            </w:r>
            <w:r w:rsidRPr="000E10C8">
              <w:br/>
            </w:r>
            <w:r>
              <w:rPr>
                <w:b w:val="0"/>
              </w:rPr>
              <w:t>(</w:t>
            </w:r>
            <w:r w:rsidRPr="006B15E8">
              <w:rPr>
                <w:rStyle w:val="Parameterintable"/>
                <w:b w:val="0"/>
              </w:rPr>
              <w:t>P</w:t>
            </w:r>
            <w:r w:rsidR="00FA4BFE">
              <w:rPr>
                <w:rStyle w:val="Parameterintable"/>
                <w:b w:val="0"/>
              </w:rPr>
              <w:t>u</w:t>
            </w:r>
            <w:r w:rsidR="00FA4BFE">
              <w:rPr>
                <w:rStyle w:val="Parameterintable"/>
              </w:rPr>
              <w:t>blic</w:t>
            </w:r>
            <w:r w:rsidRPr="006B15E8">
              <w:rPr>
                <w:rStyle w:val="Parameterintable"/>
                <w:b w:val="0"/>
              </w:rPr>
              <w:t>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009F3CC9" w:rsidR="00692312" w:rsidRPr="000E10C8" w:rsidRDefault="00692312" w:rsidP="006A53DE">
            <w:pPr>
              <w:pStyle w:val="Tabletext"/>
            </w:pPr>
            <w:r>
              <w:t>P</w:t>
            </w:r>
            <w:r w:rsidR="00FA4BFE">
              <w:t>ublic</w:t>
            </w:r>
            <w:r w:rsidR="00B52A49">
              <w:t xml:space="preserve"> s</w:t>
            </w:r>
            <w:r w:rsidRPr="000E10C8">
              <w:t>ubnet 2 ID</w:t>
            </w:r>
            <w:r w:rsidRPr="000E10C8">
              <w:br/>
            </w:r>
            <w:r>
              <w:rPr>
                <w:b w:val="0"/>
              </w:rPr>
              <w:t>(</w:t>
            </w:r>
            <w:r w:rsidRPr="006B15E8">
              <w:rPr>
                <w:rStyle w:val="Parameterintable"/>
                <w:b w:val="0"/>
              </w:rPr>
              <w:t>P</w:t>
            </w:r>
            <w:r w:rsidR="00FA4BFE">
              <w:rPr>
                <w:rStyle w:val="Parameterintable"/>
                <w:b w:val="0"/>
              </w:rPr>
              <w:t>u</w:t>
            </w:r>
            <w:r w:rsidR="00FA4BFE">
              <w:rPr>
                <w:rStyle w:val="Parameterintable"/>
              </w:rPr>
              <w:t>blic</w:t>
            </w:r>
            <w:r w:rsidRPr="006B15E8">
              <w:rPr>
                <w:rStyle w:val="Parameterintable"/>
                <w:b w:val="0"/>
              </w:rPr>
              <w:t>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bl>
    <w:p w14:paraId="20BA999B" w14:textId="0AFAF720" w:rsidR="00692312" w:rsidRPr="00140FEE" w:rsidRDefault="00196EE9" w:rsidP="00692312">
      <w:pPr>
        <w:pStyle w:val="ListParagraph"/>
        <w:keepNext/>
        <w:spacing w:before="280"/>
        <w:rPr>
          <w:i/>
        </w:rPr>
      </w:pPr>
      <w:r>
        <w:rPr>
          <w:i/>
        </w:rPr>
        <w:lastRenderedPageBreak/>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proofErr w:type="spellStart"/>
            <w:r w:rsidR="00692312" w:rsidRPr="006B15E8">
              <w:rPr>
                <w:rStyle w:val="Parameterintable"/>
                <w:b w:val="0"/>
              </w:rPr>
              <w:t>KeyPairName</w:t>
            </w:r>
            <w:proofErr w:type="spellEnd"/>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2D5558" w:rsidRPr="002C1331" w14:paraId="3C940F1A" w14:textId="77777777" w:rsidTr="00EC63E6">
        <w:trPr>
          <w:ins w:id="151" w:author="Microsoft Office User" w:date="2020-06-30T15:41:00Z"/>
        </w:trPr>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F1E3F1C" w14:textId="24E914DA" w:rsidR="002D5558" w:rsidRDefault="002D5558" w:rsidP="002D5558">
            <w:pPr>
              <w:pStyle w:val="Tabletext"/>
              <w:rPr>
                <w:ins w:id="152" w:author="Microsoft Office User" w:date="2020-06-30T15:41:00Z"/>
              </w:rPr>
            </w:pPr>
            <w:ins w:id="153" w:author="Microsoft Office User" w:date="2020-06-30T15:41:00Z">
              <w:r>
                <w:t>License Bucket</w:t>
              </w:r>
              <w:r>
                <w:br/>
              </w:r>
              <w:r>
                <w:rPr>
                  <w:b w:val="0"/>
                </w:rPr>
                <w:t>(</w:t>
              </w:r>
              <w:proofErr w:type="spellStart"/>
              <w:r>
                <w:rPr>
                  <w:rStyle w:val="Parameterintable"/>
                  <w:b w:val="0"/>
                </w:rPr>
                <w:t>LicenseBUcket</w:t>
              </w:r>
              <w:proofErr w:type="spellEnd"/>
              <w:r w:rsidRPr="007E063A">
                <w:rPr>
                  <w:b w:val="0"/>
                </w:rPr>
                <w:t>)</w:t>
              </w:r>
            </w:ins>
          </w:p>
        </w:tc>
        <w:tc>
          <w:tcPr>
            <w:tcW w:w="1814" w:type="dxa"/>
            <w:shd w:val="clear" w:color="auto" w:fill="FFFFFF" w:themeFill="background1"/>
          </w:tcPr>
          <w:p w14:paraId="6667C8B8" w14:textId="1CD1C3CB" w:rsidR="002D5558" w:rsidRPr="002C1331" w:rsidRDefault="002D5558" w:rsidP="002D5558">
            <w:pPr>
              <w:pStyle w:val="Tabletext"/>
              <w:cnfStyle w:val="000000000000" w:firstRow="0" w:lastRow="0" w:firstColumn="0" w:lastColumn="0" w:oddVBand="0" w:evenVBand="0" w:oddHBand="0" w:evenHBand="0" w:firstRowFirstColumn="0" w:firstRowLastColumn="0" w:lastRowFirstColumn="0" w:lastRowLastColumn="0"/>
              <w:rPr>
                <w:ins w:id="154" w:author="Microsoft Office User" w:date="2020-06-30T15:41:00Z"/>
                <w:i/>
                <w:color w:val="FF0000"/>
              </w:rPr>
            </w:pPr>
            <w:ins w:id="155" w:author="Microsoft Office User" w:date="2020-06-30T15:41:00Z">
              <w:r w:rsidRPr="006D0CD8">
                <w:rPr>
                  <w:i/>
                  <w:color w:val="365F91" w:themeColor="accent1" w:themeShade="BF"/>
                </w:rPr>
                <w:t>Optional</w:t>
              </w:r>
            </w:ins>
          </w:p>
        </w:tc>
        <w:tc>
          <w:tcPr>
            <w:tcW w:w="5198" w:type="dxa"/>
            <w:shd w:val="clear" w:color="auto" w:fill="FFFFFF" w:themeFill="background1"/>
          </w:tcPr>
          <w:p w14:paraId="368C39D9" w14:textId="3650F8FF" w:rsidR="002D5558" w:rsidRDefault="002D5558" w:rsidP="002D5558">
            <w:pPr>
              <w:pStyle w:val="Tabletext"/>
              <w:cnfStyle w:val="000000000000" w:firstRow="0" w:lastRow="0" w:firstColumn="0" w:lastColumn="0" w:oddVBand="0" w:evenVBand="0" w:oddHBand="0" w:evenHBand="0" w:firstRowFirstColumn="0" w:firstRowLastColumn="0" w:lastRowFirstColumn="0" w:lastRowLastColumn="0"/>
              <w:rPr>
                <w:ins w:id="156" w:author="Microsoft Office User" w:date="2020-06-30T15:41:00Z"/>
              </w:rPr>
            </w:pPr>
            <w:ins w:id="157" w:author="Microsoft Office User" w:date="2020-06-30T15:41:00Z">
              <w:r>
                <w:t>The S3 Bucket you have stored your BYOL license file.</w:t>
              </w:r>
            </w:ins>
          </w:p>
        </w:tc>
      </w:tr>
    </w:tbl>
    <w:p w14:paraId="402AC154" w14:textId="77777777" w:rsidR="00294F5F" w:rsidDel="002D5558" w:rsidRDefault="00294F5F" w:rsidP="006B15E8">
      <w:pPr>
        <w:keepNext/>
        <w:spacing w:before="280" w:after="140"/>
        <w:ind w:left="360"/>
        <w:rPr>
          <w:del w:id="158" w:author="Microsoft Office User" w:date="2020-06-30T15:41:00Z"/>
          <w:i/>
        </w:rPr>
      </w:pPr>
      <w:r w:rsidRPr="00BF5FB3">
        <w:rPr>
          <w:i/>
        </w:rPr>
        <w:t>AWS Quick Start configuration</w:t>
      </w:r>
      <w:r w:rsidRPr="00692312">
        <w:rPr>
          <w:i/>
        </w:rPr>
        <w:t>:</w:t>
      </w:r>
    </w:p>
    <w:p w14:paraId="43479645" w14:textId="63481CBE" w:rsidR="00294F5F" w:rsidRPr="00271533" w:rsidRDefault="00294F5F" w:rsidP="002D5558">
      <w:pPr>
        <w:keepNext/>
        <w:spacing w:before="280" w:after="140"/>
        <w:ind w:left="360"/>
        <w:pPrChange w:id="159" w:author="Microsoft Office User" w:date="2020-06-30T15:41:00Z">
          <w:pPr>
            <w:pStyle w:val="Note"/>
            <w:spacing w:before="140"/>
          </w:pPr>
        </w:pPrChange>
      </w:pPr>
      <w:del w:id="160" w:author="Microsoft Office User" w:date="2020-06-30T15:41:00Z">
        <w:r w:rsidRPr="00ED17EE" w:rsidDel="002D5558">
          <w:rPr>
            <w:b/>
          </w:rPr>
          <w:delText>Note</w:delText>
        </w:r>
        <w:r w:rsidR="003615E6" w:rsidDel="002D5558">
          <w:rPr>
            <w:b/>
          </w:rPr>
          <w:delText>:</w:delText>
        </w:r>
        <w:r w:rsidR="003615E6" w:rsidRPr="003615E6" w:rsidDel="002D5558">
          <w:delText xml:space="preserve"> </w:delText>
        </w:r>
        <w:r w:rsidR="00D70DFE" w:rsidDel="002D5558">
          <w:delText xml:space="preserve">We recommend </w:delText>
        </w:r>
        <w:r w:rsidR="00FA42CF" w:rsidDel="002D5558">
          <w:delText>keeping</w:delText>
        </w:r>
        <w:r w:rsidR="00D70DFE" w:rsidDel="002D5558">
          <w:delText xml:space="preserve"> the default settings for the following two parameters, unless you are customizing the Quick Start templates for your own deployment projects. Changing these parameter</w:delText>
        </w:r>
        <w:r w:rsidR="002D5A1C" w:rsidDel="002D5558">
          <w:delText xml:space="preserve"> setting</w:delText>
        </w:r>
        <w:r w:rsidR="00D70DFE" w:rsidDel="002D5558">
          <w:delText>s automatically update</w:delText>
        </w:r>
        <w:r w:rsidR="002D5A1C" w:rsidDel="002D5558">
          <w:delText>s</w:delText>
        </w:r>
        <w:r w:rsidR="00D70DFE" w:rsidDel="002D5558">
          <w:delText xml:space="preserve"> code references to point to a new Quick Start location. For additional details, see the </w:delText>
        </w:r>
        <w:r w:rsidR="00BF572F" w:rsidDel="002D5558">
          <w:fldChar w:fldCharType="begin"/>
        </w:r>
        <w:r w:rsidR="00BF572F" w:rsidDel="002D5558">
          <w:delInstrText xml:space="preserve"> HYPERLINK "https://aws-quickstart.github.io/option1.html" </w:delInstrText>
        </w:r>
        <w:r w:rsidR="00BF572F" w:rsidDel="002D5558">
          <w:fldChar w:fldCharType="separate"/>
        </w:r>
        <w:r w:rsidR="00D70DFE" w:rsidRPr="006423F9" w:rsidDel="002D5558">
          <w:rPr>
            <w:rStyle w:val="Hyperlink"/>
          </w:rPr>
          <w:delText>AWS Quick Start Contributor’s Guide</w:delText>
        </w:r>
        <w:r w:rsidR="00BF572F" w:rsidDel="002D5558">
          <w:rPr>
            <w:rStyle w:val="Hyperlink"/>
          </w:rPr>
          <w:fldChar w:fldCharType="end"/>
        </w:r>
        <w:r w:rsidR="00D70DFE" w:rsidDel="002D5558">
          <w:delText>.</w:delText>
        </w:r>
        <w:r w:rsidDel="002D5558">
          <w:delText xml:space="preserve"> </w:delText>
        </w:r>
      </w:del>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62577ED7"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r w:rsidR="00970027">
              <w:t xml:space="preserve"> </w:t>
            </w:r>
            <w:r w:rsidR="00970027" w:rsidRPr="00970027">
              <w:t>Barracuda</w:t>
            </w:r>
            <w:r w:rsidR="00970027">
              <w:t>-</w:t>
            </w:r>
            <w:proofErr w:type="spellStart"/>
            <w:r w:rsidR="00970027" w:rsidRPr="00970027">
              <w:t>CloudGen</w:t>
            </w:r>
            <w:proofErr w:type="spellEnd"/>
            <w:r w:rsidR="00970027">
              <w:t>-</w:t>
            </w:r>
            <w:r w:rsidR="00970027" w:rsidRPr="00970027">
              <w:t>WAF</w:t>
            </w:r>
            <w:r w:rsidR="00970027">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6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61" w:history="1">
        <w:r w:rsidRPr="00F22EBE">
          <w:rPr>
            <w:rStyle w:val="Hyperlink"/>
          </w:rPr>
          <w:t>specify tags</w:t>
        </w:r>
      </w:hyperlink>
      <w:r>
        <w:t xml:space="preserve"> </w:t>
      </w:r>
      <w:r w:rsidRPr="00F22EBE">
        <w:t>(key-value pairs) for resources in your stack</w:t>
      </w:r>
      <w:r>
        <w:t xml:space="preserve"> and </w:t>
      </w:r>
      <w:hyperlink r:id="rId6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2F104724"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00970027" w:rsidRPr="00970027">
        <w:t xml:space="preserve">Barracuda </w:t>
      </w:r>
      <w:proofErr w:type="spellStart"/>
      <w:r w:rsidR="00970027" w:rsidRPr="00970027">
        <w:t>CloudGen</w:t>
      </w:r>
      <w:proofErr w:type="spellEnd"/>
      <w:r w:rsidR="00970027" w:rsidRPr="00970027">
        <w:t xml:space="preserve"> WAF for AWS</w:t>
      </w:r>
      <w:r w:rsidR="00970027">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lastRenderedPageBreak/>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commentRangeStart w:id="161"/>
      <w:commentRangeEnd w:id="161"/>
      <w:r w:rsidR="00C27B7F">
        <w:rPr>
          <w:rStyle w:val="CommentReference"/>
          <w:rFonts w:eastAsia="Times New Roman"/>
          <w:b w:val="0"/>
          <w:bCs w:val="0"/>
          <w:color w:val="212120"/>
          <w:kern w:val="28"/>
        </w:rPr>
        <w:commentReference w:id="161"/>
      </w:r>
    </w:p>
    <w:p w14:paraId="27C0C326" w14:textId="57117C6C" w:rsidR="00F0735F" w:rsidRDefault="0044694D" w:rsidP="008934B8">
      <w:pPr>
        <w:pStyle w:val="Heading2"/>
      </w:pPr>
      <w:bookmarkStart w:id="162" w:name="_Toc41403023"/>
      <w:r>
        <w:t>Step 4</w:t>
      </w:r>
      <w:r w:rsidR="009A7075">
        <w:t xml:space="preserve">. </w:t>
      </w:r>
      <w:r w:rsidR="006B15E8">
        <w:t>Test the d</w:t>
      </w:r>
      <w:r w:rsidR="001E4301">
        <w:t>eployment</w:t>
      </w:r>
      <w:bookmarkEnd w:id="162"/>
    </w:p>
    <w:p w14:paraId="6BDAB669" w14:textId="50182BBD" w:rsidR="00951D31" w:rsidRPr="003F6428" w:rsidRDefault="00527260" w:rsidP="002643EE">
      <w:pPr>
        <w:spacing w:after="400"/>
      </w:pPr>
      <w:r>
        <w:t>Log in to the Barracuda Cloud Gen WAF admin console.</w:t>
      </w:r>
      <w:r>
        <w:rPr>
          <w:rStyle w:val="CommentReference"/>
        </w:rPr>
        <w:t xml:space="preserve"> </w:t>
      </w:r>
      <w:commentRangeStart w:id="163"/>
      <w:commentRangeEnd w:id="163"/>
      <w:r w:rsidR="003F6428">
        <w:rPr>
          <w:rStyle w:val="CommentReference"/>
        </w:rPr>
        <w:commentReference w:id="163"/>
      </w:r>
    </w:p>
    <w:p w14:paraId="2EC76B4E" w14:textId="2FA58D4E" w:rsidR="004B313D" w:rsidRDefault="003F6428" w:rsidP="00F27876">
      <w:pPr>
        <w:pStyle w:val="Heading1"/>
      </w:pPr>
      <w:bookmarkStart w:id="164" w:name="_Toc41403024"/>
      <w:r>
        <w:t>Best practices for u</w:t>
      </w:r>
      <w:r w:rsidR="002C7C82">
        <w:t xml:space="preserve">sing </w:t>
      </w:r>
      <w:r w:rsidR="00CF67A0">
        <w:t>Barracuda Cloud Gen WAF</w:t>
      </w:r>
      <w:r w:rsidR="002C7C82" w:rsidRPr="002C7C82">
        <w:rPr>
          <w:color w:val="FF0000"/>
        </w:rPr>
        <w:t xml:space="preserve"> </w:t>
      </w:r>
      <w:r w:rsidR="002C7C82">
        <w:t>on AWS</w:t>
      </w:r>
      <w:bookmarkEnd w:id="164"/>
    </w:p>
    <w:p w14:paraId="331C3A9F" w14:textId="340BAC4F" w:rsidR="00A73C74" w:rsidDel="003E541C" w:rsidRDefault="00A73C74" w:rsidP="00A73C74">
      <w:pPr>
        <w:pStyle w:val="NormalWeb"/>
        <w:rPr>
          <w:del w:id="165" w:author="Microsoft Office User" w:date="2020-06-30T15:54:00Z"/>
        </w:rPr>
      </w:pPr>
      <w:del w:id="166" w:author="Microsoft Office User" w:date="2020-06-30T15:54:00Z">
        <w:r w:rsidDel="003E541C">
          <w:delText>The Barracuda Web Application Firewall can be deployed in 3-modes:</w:delText>
        </w:r>
      </w:del>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8707"/>
      </w:tblGrid>
      <w:tr w:rsidR="00A73C74" w:rsidDel="003E541C" w14:paraId="23DBCE41" w14:textId="33EA181A" w:rsidTr="00A73C74">
        <w:trPr>
          <w:tblCellSpacing w:w="15" w:type="dxa"/>
          <w:del w:id="167" w:author="Microsoft Office User" w:date="2020-06-30T15:54:00Z"/>
        </w:trPr>
        <w:tc>
          <w:tcPr>
            <w:tcW w:w="0" w:type="auto"/>
            <w:gridSpan w:val="2"/>
            <w:vAlign w:val="center"/>
            <w:hideMark/>
          </w:tcPr>
          <w:p w14:paraId="5D01A9CC" w14:textId="6C487CD6" w:rsidR="00A73C74" w:rsidDel="003E541C" w:rsidRDefault="00A73C74">
            <w:pPr>
              <w:jc w:val="center"/>
              <w:rPr>
                <w:del w:id="168" w:author="Microsoft Office User" w:date="2020-06-30T15:54:00Z"/>
                <w:b/>
                <w:bCs/>
              </w:rPr>
            </w:pPr>
            <w:del w:id="169" w:author="Microsoft Office User" w:date="2020-06-30T15:54:00Z">
              <w:r w:rsidDel="003E541C">
                <w:rPr>
                  <w:b/>
                  <w:bCs/>
                </w:rPr>
                <w:delText>Proxy Mode</w:delText>
              </w:r>
            </w:del>
          </w:p>
        </w:tc>
      </w:tr>
      <w:tr w:rsidR="00A73C74" w:rsidDel="003E541C" w14:paraId="6A43E10B" w14:textId="32B06069" w:rsidTr="00A73C74">
        <w:trPr>
          <w:tblCellSpacing w:w="15" w:type="dxa"/>
          <w:del w:id="170" w:author="Microsoft Office User" w:date="2020-06-30T15:54:00Z"/>
        </w:trPr>
        <w:tc>
          <w:tcPr>
            <w:tcW w:w="0" w:type="auto"/>
            <w:vAlign w:val="center"/>
            <w:hideMark/>
          </w:tcPr>
          <w:p w14:paraId="4284509B" w14:textId="68DE5647" w:rsidR="00A73C74" w:rsidDel="003E541C" w:rsidRDefault="00A73C74">
            <w:pPr>
              <w:rPr>
                <w:del w:id="171" w:author="Microsoft Office User" w:date="2020-06-30T15:54:00Z"/>
              </w:rPr>
            </w:pPr>
            <w:del w:id="172" w:author="Microsoft Office User" w:date="2020-06-30T15:54:00Z">
              <w:r w:rsidDel="003E541C">
                <w:delText>Two-Arm Proxy</w:delText>
              </w:r>
            </w:del>
          </w:p>
        </w:tc>
        <w:tc>
          <w:tcPr>
            <w:tcW w:w="0" w:type="auto"/>
            <w:vAlign w:val="center"/>
            <w:hideMark/>
          </w:tcPr>
          <w:p w14:paraId="69151E9A" w14:textId="24D24BBD" w:rsidR="00A73C74" w:rsidDel="003E541C" w:rsidRDefault="00A73C74">
            <w:pPr>
              <w:pStyle w:val="NormalWeb"/>
              <w:rPr>
                <w:del w:id="173" w:author="Microsoft Office User" w:date="2020-06-30T15:54:00Z"/>
              </w:rPr>
            </w:pPr>
            <w:del w:id="174" w:author="Microsoft Office User" w:date="2020-06-30T15:54:00Z">
              <w:r w:rsidDel="003E541C">
                <w:delText>In Two-arm proxy mode, the Barracuda Web Application Firewall is deployed in-line, using both the physical ports (WAN and LAN) of the device. This is the recommended configuration as it provides the best security.</w:delText>
              </w:r>
            </w:del>
          </w:p>
        </w:tc>
      </w:tr>
      <w:tr w:rsidR="00A73C74" w:rsidDel="003E541C" w14:paraId="2963DA6B" w14:textId="31849BD1" w:rsidTr="00A73C74">
        <w:trPr>
          <w:tblCellSpacing w:w="15" w:type="dxa"/>
          <w:del w:id="175" w:author="Microsoft Office User" w:date="2020-06-30T15:54:00Z"/>
        </w:trPr>
        <w:tc>
          <w:tcPr>
            <w:tcW w:w="0" w:type="auto"/>
            <w:vAlign w:val="center"/>
            <w:hideMark/>
          </w:tcPr>
          <w:p w14:paraId="491D60CD" w14:textId="55813C8E" w:rsidR="00A73C74" w:rsidDel="003E541C" w:rsidRDefault="00A73C74">
            <w:pPr>
              <w:rPr>
                <w:del w:id="176" w:author="Microsoft Office User" w:date="2020-06-30T15:54:00Z"/>
              </w:rPr>
            </w:pPr>
            <w:del w:id="177" w:author="Microsoft Office User" w:date="2020-06-30T15:54:00Z">
              <w:r w:rsidDel="003E541C">
                <w:delText>One-Arm Proxy</w:delText>
              </w:r>
            </w:del>
          </w:p>
        </w:tc>
        <w:tc>
          <w:tcPr>
            <w:tcW w:w="0" w:type="auto"/>
            <w:vAlign w:val="center"/>
            <w:hideMark/>
          </w:tcPr>
          <w:p w14:paraId="07177157" w14:textId="737D85D8" w:rsidR="00A73C74" w:rsidDel="003E541C" w:rsidRDefault="00A73C74">
            <w:pPr>
              <w:pStyle w:val="NormalWeb"/>
              <w:rPr>
                <w:del w:id="178" w:author="Microsoft Office User" w:date="2020-06-30T15:54:00Z"/>
              </w:rPr>
            </w:pPr>
            <w:del w:id="179" w:author="Microsoft Office User" w:date="2020-06-30T15:54:00Z">
              <w:r w:rsidDel="003E541C">
                <w:delText>Deployed in One-armed proxy mode, incoming and outgoing network traffic to the Application Firewall passes through the WAN port. Virtual IP addresses of the services on the Web Application Firewall and back-end real server IP addresses are on the same subnet. A high level of security is achieved with this configuration, but a network firewall is recommended to restrict direct access to the back-end servers.</w:delText>
              </w:r>
            </w:del>
          </w:p>
        </w:tc>
      </w:tr>
      <w:tr w:rsidR="00A73C74" w:rsidDel="003E541C" w14:paraId="1800E488" w14:textId="4454D802" w:rsidTr="00A73C74">
        <w:trPr>
          <w:tblCellSpacing w:w="15" w:type="dxa"/>
          <w:del w:id="180" w:author="Microsoft Office User" w:date="2020-06-30T15:54:00Z"/>
        </w:trPr>
        <w:tc>
          <w:tcPr>
            <w:tcW w:w="0" w:type="auto"/>
            <w:gridSpan w:val="2"/>
            <w:vAlign w:val="center"/>
            <w:hideMark/>
          </w:tcPr>
          <w:p w14:paraId="76BEFD1B" w14:textId="732A99A2" w:rsidR="00A73C74" w:rsidDel="003E541C" w:rsidRDefault="00A73C74">
            <w:pPr>
              <w:jc w:val="center"/>
              <w:rPr>
                <w:del w:id="181" w:author="Microsoft Office User" w:date="2020-06-30T15:54:00Z"/>
                <w:b/>
                <w:bCs/>
              </w:rPr>
            </w:pPr>
            <w:del w:id="182" w:author="Microsoft Office User" w:date="2020-06-30T15:54:00Z">
              <w:r w:rsidDel="003E541C">
                <w:rPr>
                  <w:b/>
                  <w:bCs/>
                </w:rPr>
                <w:delText>Bridge Mode</w:delText>
              </w:r>
            </w:del>
          </w:p>
        </w:tc>
      </w:tr>
      <w:tr w:rsidR="00A73C74" w:rsidDel="003E541C" w14:paraId="3BC6DA17" w14:textId="0F94D2DD" w:rsidTr="00A73C74">
        <w:trPr>
          <w:tblCellSpacing w:w="15" w:type="dxa"/>
          <w:del w:id="183" w:author="Microsoft Office User" w:date="2020-06-30T15:54:00Z"/>
        </w:trPr>
        <w:tc>
          <w:tcPr>
            <w:tcW w:w="0" w:type="auto"/>
            <w:vAlign w:val="center"/>
            <w:hideMark/>
          </w:tcPr>
          <w:p w14:paraId="754BE249" w14:textId="548633A4" w:rsidR="00A73C74" w:rsidDel="003E541C" w:rsidRDefault="00A73C74">
            <w:pPr>
              <w:rPr>
                <w:del w:id="184" w:author="Microsoft Office User" w:date="2020-06-30T15:54:00Z"/>
              </w:rPr>
            </w:pPr>
            <w:del w:id="185" w:author="Microsoft Office User" w:date="2020-06-30T15:54:00Z">
              <w:r w:rsidDel="003E541C">
                <w:delText>Bridge Path</w:delText>
              </w:r>
            </w:del>
          </w:p>
        </w:tc>
        <w:tc>
          <w:tcPr>
            <w:tcW w:w="0" w:type="auto"/>
            <w:vAlign w:val="center"/>
            <w:hideMark/>
          </w:tcPr>
          <w:p w14:paraId="7B350327" w14:textId="1833A02E" w:rsidR="00A73C74" w:rsidDel="003E541C" w:rsidRDefault="00A73C74">
            <w:pPr>
              <w:pStyle w:val="NormalWeb"/>
              <w:rPr>
                <w:del w:id="186" w:author="Microsoft Office User" w:date="2020-06-30T15:54:00Z"/>
              </w:rPr>
            </w:pPr>
            <w:del w:id="187" w:author="Microsoft Office User" w:date="2020-06-30T15:54:00Z">
              <w:r w:rsidDel="003E541C">
                <w:delText>Deployed as an in-line Bridge Path, the Barracuda Web Application Firewall uses the same address for the VIP and back-end server, so data is passed through to the Web Application, including potential attacks, even as the security checks are performed. This configuration does not require changes to the existing network infrastructure but the WAN and LAN need to be on a different switch.</w:delText>
              </w:r>
            </w:del>
          </w:p>
        </w:tc>
      </w:tr>
    </w:tbl>
    <w:p w14:paraId="56A985FC" w14:textId="63C66FB1" w:rsidR="00A73C74" w:rsidDel="003E541C" w:rsidRDefault="00A73C74" w:rsidP="00A73C74">
      <w:pPr>
        <w:pStyle w:val="NormalWeb"/>
        <w:rPr>
          <w:del w:id="188" w:author="Microsoft Office User" w:date="2020-06-30T15:54:00Z"/>
        </w:rPr>
      </w:pPr>
      <w:del w:id="189" w:author="Microsoft Office User" w:date="2020-06-30T15:54:00Z">
        <w:r w:rsidDel="003E541C">
          <w:delText xml:space="preserve">For more information on deployment modes, see </w:delText>
        </w:r>
        <w:r w:rsidR="00BF572F" w:rsidDel="003E541C">
          <w:fldChar w:fldCharType="begin"/>
        </w:r>
        <w:r w:rsidR="00BF572F" w:rsidDel="003E541C">
          <w:delInstrText xml:space="preserve"> HYPERLINK "https://campus.barracuda.com/doc/4259951/" \t "_self" </w:delInstrText>
        </w:r>
        <w:r w:rsidR="00BF572F" w:rsidDel="003E541C">
          <w:fldChar w:fldCharType="separate"/>
        </w:r>
        <w:r w:rsidDel="003E541C">
          <w:rPr>
            <w:rStyle w:val="Hyperlink"/>
            <w:rFonts w:eastAsiaTheme="majorEastAsia"/>
          </w:rPr>
          <w:delText>Choosing Y</w:delText>
        </w:r>
        <w:r w:rsidDel="003E541C">
          <w:rPr>
            <w:rStyle w:val="Hyperlink"/>
            <w:rFonts w:eastAsiaTheme="majorEastAsia"/>
          </w:rPr>
          <w:delText>o</w:delText>
        </w:r>
        <w:r w:rsidDel="003E541C">
          <w:rPr>
            <w:rStyle w:val="Hyperlink"/>
            <w:rFonts w:eastAsiaTheme="majorEastAsia"/>
          </w:rPr>
          <w:delText>ur Deployment Mode</w:delText>
        </w:r>
        <w:r w:rsidR="00BF572F" w:rsidDel="003E541C">
          <w:rPr>
            <w:rStyle w:val="Hyperlink"/>
            <w:rFonts w:eastAsiaTheme="majorEastAsia"/>
          </w:rPr>
          <w:fldChar w:fldCharType="end"/>
        </w:r>
        <w:r w:rsidDel="003E541C">
          <w:delText>.</w:delText>
        </w:r>
      </w:del>
    </w:p>
    <w:p w14:paraId="40860863" w14:textId="78FE56A2" w:rsidR="00A73C74" w:rsidDel="003E541C" w:rsidRDefault="00A73C74" w:rsidP="00A73C74">
      <w:pPr>
        <w:pStyle w:val="Heading5"/>
        <w:rPr>
          <w:del w:id="190" w:author="Microsoft Office User" w:date="2020-06-30T15:54:00Z"/>
        </w:rPr>
      </w:pPr>
      <w:del w:id="191" w:author="Microsoft Office User" w:date="2020-06-30T15:54:00Z">
        <w:r w:rsidDel="003E541C">
          <w:delText>Deploy in Proxy mode, preferably as a Two-Arm Proxy</w:delText>
        </w:r>
      </w:del>
    </w:p>
    <w:p w14:paraId="70FC90C2" w14:textId="5234F5E9" w:rsidR="00A73C74" w:rsidDel="003E541C" w:rsidRDefault="00A73C74" w:rsidP="00A73C74">
      <w:pPr>
        <w:pStyle w:val="NormalWeb"/>
        <w:rPr>
          <w:del w:id="192" w:author="Microsoft Office User" w:date="2020-06-30T15:54:00Z"/>
        </w:rPr>
      </w:pPr>
      <w:del w:id="193" w:author="Microsoft Office User" w:date="2020-06-30T15:54:00Z">
        <w:r w:rsidDel="003E541C">
          <w:delText>Two-Arm Proxy is the industry accepted best practice and is inherently more secure than bridge mode deployments. Proxy mode deployments give administrators the ability to protect against critical attacks like session spoofing, etc. The key capabilities of Barracuda Web Application Firewall Proxy deployments that are not available in Bridge Mode architectures include:</w:delText>
        </w:r>
      </w:del>
    </w:p>
    <w:p w14:paraId="244A57AB" w14:textId="0334CA25" w:rsidR="00A73C74" w:rsidDel="003E541C" w:rsidRDefault="00A73C74" w:rsidP="00A73C74">
      <w:pPr>
        <w:numPr>
          <w:ilvl w:val="0"/>
          <w:numId w:val="43"/>
        </w:numPr>
        <w:spacing w:before="100" w:beforeAutospacing="1" w:after="100" w:afterAutospacing="1" w:line="240" w:lineRule="auto"/>
        <w:rPr>
          <w:del w:id="194" w:author="Microsoft Office User" w:date="2020-06-30T15:54:00Z"/>
        </w:rPr>
      </w:pPr>
      <w:del w:id="195" w:author="Microsoft Office User" w:date="2020-06-30T15:54:00Z">
        <w:r w:rsidDel="003E541C">
          <w:delText>Real Server Load Balancing</w:delText>
        </w:r>
      </w:del>
    </w:p>
    <w:p w14:paraId="5311F1E5" w14:textId="57ECDC50" w:rsidR="00A73C74" w:rsidDel="003E541C" w:rsidRDefault="00A73C74" w:rsidP="00A73C74">
      <w:pPr>
        <w:numPr>
          <w:ilvl w:val="0"/>
          <w:numId w:val="43"/>
        </w:numPr>
        <w:spacing w:before="100" w:beforeAutospacing="1" w:after="100" w:afterAutospacing="1" w:line="240" w:lineRule="auto"/>
        <w:rPr>
          <w:del w:id="196" w:author="Microsoft Office User" w:date="2020-06-30T15:54:00Z"/>
        </w:rPr>
      </w:pPr>
      <w:del w:id="197" w:author="Microsoft Office User" w:date="2020-06-30T15:54:00Z">
        <w:r w:rsidDel="003E541C">
          <w:delText>Connection Pooling</w:delText>
        </w:r>
      </w:del>
    </w:p>
    <w:p w14:paraId="7279AF90" w14:textId="31C7C247" w:rsidR="00A73C74" w:rsidDel="003E541C" w:rsidRDefault="00A73C74" w:rsidP="00A73C74">
      <w:pPr>
        <w:numPr>
          <w:ilvl w:val="0"/>
          <w:numId w:val="43"/>
        </w:numPr>
        <w:spacing w:before="100" w:beforeAutospacing="1" w:after="100" w:afterAutospacing="1" w:line="240" w:lineRule="auto"/>
        <w:rPr>
          <w:del w:id="198" w:author="Microsoft Office User" w:date="2020-06-30T15:54:00Z"/>
        </w:rPr>
      </w:pPr>
      <w:del w:id="199" w:author="Microsoft Office User" w:date="2020-06-30T15:54:00Z">
        <w:r w:rsidDel="003E541C">
          <w:delText>Content Rules</w:delText>
        </w:r>
      </w:del>
    </w:p>
    <w:p w14:paraId="41510B31" w14:textId="3975BFC1" w:rsidR="00A73C74" w:rsidDel="003E541C" w:rsidRDefault="00A73C74" w:rsidP="00A73C74">
      <w:pPr>
        <w:numPr>
          <w:ilvl w:val="0"/>
          <w:numId w:val="43"/>
        </w:numPr>
        <w:spacing w:before="100" w:beforeAutospacing="1" w:after="100" w:afterAutospacing="1" w:line="240" w:lineRule="auto"/>
        <w:rPr>
          <w:del w:id="200" w:author="Microsoft Office User" w:date="2020-06-30T15:54:00Z"/>
        </w:rPr>
      </w:pPr>
      <w:del w:id="201" w:author="Microsoft Office User" w:date="2020-06-30T15:54:00Z">
        <w:r w:rsidDel="003E541C">
          <w:delText>Caching</w:delText>
        </w:r>
      </w:del>
    </w:p>
    <w:p w14:paraId="5D273595" w14:textId="377F7C6B" w:rsidR="00A73C74" w:rsidDel="003E541C" w:rsidRDefault="00A73C74" w:rsidP="00A73C74">
      <w:pPr>
        <w:numPr>
          <w:ilvl w:val="0"/>
          <w:numId w:val="43"/>
        </w:numPr>
        <w:spacing w:before="100" w:beforeAutospacing="1" w:after="100" w:afterAutospacing="1" w:line="240" w:lineRule="auto"/>
        <w:rPr>
          <w:del w:id="202" w:author="Microsoft Office User" w:date="2020-06-30T15:54:00Z"/>
        </w:rPr>
      </w:pPr>
      <w:del w:id="203" w:author="Microsoft Office User" w:date="2020-06-30T15:54:00Z">
        <w:r w:rsidDel="003E541C">
          <w:delText>Compression</w:delText>
        </w:r>
      </w:del>
    </w:p>
    <w:p w14:paraId="6878A032" w14:textId="77777777" w:rsidR="00F27876" w:rsidRDefault="00F27876" w:rsidP="00A73C74">
      <w:pPr>
        <w:pStyle w:val="Heading5"/>
        <w:rPr>
          <w:ins w:id="204" w:author="Microsoft Office User" w:date="2020-06-30T15:54:00Z"/>
        </w:rPr>
      </w:pPr>
    </w:p>
    <w:p w14:paraId="443F8CB7" w14:textId="0B702643" w:rsidR="00A73C74" w:rsidRDefault="00A73C74" w:rsidP="00A73C74">
      <w:pPr>
        <w:pStyle w:val="Heading5"/>
      </w:pPr>
      <w:r>
        <w:t>Cluster for High Availability (HA) and redundancy</w:t>
      </w:r>
    </w:p>
    <w:p w14:paraId="55061E6C" w14:textId="42D44F18" w:rsidR="00A73C74" w:rsidRDefault="00A73C74" w:rsidP="00A73C74">
      <w:pPr>
        <w:pStyle w:val="NormalWeb"/>
      </w:pPr>
      <w:r>
        <w:t xml:space="preserve">Due to the 24/7 nature of web traffic, it is important that any deployments in line with the data path have added redundancy. The Barracuda Web Application Firewalls configured in HA clusters will automatically synchronize security and network configurations between the clusters to provide seamless failover in response to disruptions. </w:t>
      </w:r>
      <w:ins w:id="205" w:author="Microsoft Office User" w:date="2020-06-30T15:54:00Z">
        <w:r w:rsidR="00F27876">
          <w:t xml:space="preserve">This is achieved by creating an autoscaling group of WAF clusters. </w:t>
        </w:r>
      </w:ins>
      <w:ins w:id="206" w:author="Microsoft Office User" w:date="2020-06-30T15:55:00Z">
        <w:r w:rsidR="00F27876">
          <w:t xml:space="preserve">IF you are using the BYOL template you will need licenses for the max number of instances you anticipate on scaling to. </w:t>
        </w:r>
      </w:ins>
      <w:r>
        <w:t xml:space="preserve">For more information on clustering, see </w:t>
      </w:r>
      <w:hyperlink r:id="rId64" w:tgtFrame="_self" w:history="1">
        <w:r>
          <w:rPr>
            <w:rStyle w:val="Hyperlink"/>
            <w:rFonts w:eastAsiaTheme="majorEastAsia"/>
          </w:rPr>
          <w:t>High Availability</w:t>
        </w:r>
      </w:hyperlink>
      <w:r>
        <w:t>. </w:t>
      </w:r>
    </w:p>
    <w:p w14:paraId="336C5B17" w14:textId="4031ACA8" w:rsidR="004B313D" w:rsidRPr="003F6428" w:rsidRDefault="003F6428" w:rsidP="00A73C74">
      <w:commentRangeStart w:id="207"/>
      <w:commentRangeEnd w:id="207"/>
      <w:r>
        <w:rPr>
          <w:rStyle w:val="CommentReference"/>
        </w:rPr>
        <w:commentReference w:id="207"/>
      </w:r>
    </w:p>
    <w:p w14:paraId="4C270C86" w14:textId="77777777" w:rsidR="00DC3E03" w:rsidRDefault="00DC3E03" w:rsidP="00F27876">
      <w:pPr>
        <w:pStyle w:val="Heading1"/>
      </w:pPr>
      <w:bookmarkStart w:id="208" w:name="_Toc481076941"/>
      <w:bookmarkStart w:id="209" w:name="_Toc41403025"/>
      <w:r>
        <w:t>Security</w:t>
      </w:r>
      <w:bookmarkEnd w:id="208"/>
      <w:bookmarkEnd w:id="209"/>
    </w:p>
    <w:p w14:paraId="07CCFA73" w14:textId="77777777" w:rsidR="00A73C74" w:rsidRDefault="00A73C74" w:rsidP="00A73C74">
      <w:pPr>
        <w:pStyle w:val="NormalWeb"/>
      </w:pPr>
      <w:r>
        <w:t xml:space="preserve">The Barracuda Web Application Firewall provides features to implement user authentication and access control. You can create a virtual private network (VPN) tunnel to control user access to </w:t>
      </w:r>
      <w:r>
        <w:lastRenderedPageBreak/>
        <w:t>websites. The user-access features allow you to specify who can access your websites and what access privileges each user has. By combining these with SSL encryption, you can create a secure VPN tunnel to your websites.</w:t>
      </w:r>
    </w:p>
    <w:p w14:paraId="111850BE" w14:textId="23E553FF" w:rsidR="00DC3E03" w:rsidRPr="003F6428" w:rsidRDefault="00A73C74" w:rsidP="00A73C74">
      <w:pPr>
        <w:pStyle w:val="NormalWeb"/>
      </w:pPr>
      <w:r>
        <w:t>Authentication can be implemented only for HTTP or HTTPS services. The authentication process requires users to provide a valid name and password to gain access. A validated user has qualified access to the website; that is, the data and services this user can access depend on his or her authorization privileges.</w:t>
      </w:r>
      <w:commentRangeStart w:id="210"/>
      <w:commentRangeEnd w:id="210"/>
      <w:r w:rsidR="003F6428">
        <w:rPr>
          <w:rStyle w:val="CommentReference"/>
        </w:rPr>
        <w:commentReference w:id="210"/>
      </w:r>
      <w:r w:rsidR="00DC3E03" w:rsidRPr="003F6428">
        <w:t xml:space="preserve"> </w:t>
      </w:r>
    </w:p>
    <w:p w14:paraId="51D0E3AA" w14:textId="34DBCD9B" w:rsidR="002C7C82" w:rsidRPr="003F6428" w:rsidDel="00F27876" w:rsidRDefault="00527260" w:rsidP="00F27876">
      <w:pPr>
        <w:pStyle w:val="Heading1"/>
        <w:rPr>
          <w:del w:id="211" w:author="Microsoft Office User" w:date="2020-06-30T15:55:00Z"/>
        </w:rPr>
        <w:pPrChange w:id="212" w:author="Microsoft Office User" w:date="2020-06-30T15:56:00Z">
          <w:pPr>
            <w:pStyle w:val="Heading1"/>
          </w:pPr>
        </w:pPrChange>
      </w:pPr>
      <w:bookmarkStart w:id="213" w:name="_Toc41403026"/>
      <w:del w:id="214" w:author="Microsoft Office User" w:date="2020-06-30T15:55:00Z">
        <w:r w:rsidRPr="00527260" w:rsidDel="00F27876">
          <w:delText>How to Set Up Barracuda Cloud Control</w:delText>
        </w:r>
        <w:bookmarkEnd w:id="213"/>
        <w:r w:rsidR="002C7C82" w:rsidRPr="003F6428" w:rsidDel="00F27876">
          <w:delText xml:space="preserve"> </w:delText>
        </w:r>
      </w:del>
    </w:p>
    <w:p w14:paraId="54353878" w14:textId="6DC2D34F" w:rsidR="00527260" w:rsidDel="00F27876" w:rsidRDefault="00527260" w:rsidP="00F27876">
      <w:pPr>
        <w:pStyle w:val="Heading1"/>
        <w:rPr>
          <w:del w:id="215" w:author="Microsoft Office User" w:date="2020-06-30T15:55:00Z"/>
        </w:rPr>
        <w:pPrChange w:id="216" w:author="Microsoft Office User" w:date="2020-06-30T15:56:00Z">
          <w:pPr>
            <w:pStyle w:val="NormalWeb"/>
          </w:pPr>
        </w:pPrChange>
      </w:pPr>
      <w:del w:id="217" w:author="Microsoft Office User" w:date="2020-06-30T15:55:00Z">
        <w:r w:rsidDel="00F27876">
          <w:delText xml:space="preserve">Barracuda Cloud Control enables administrators to manage, monitor and configure multiple Barracuda Web Application Firewall </w:delText>
        </w:r>
      </w:del>
      <w:ins w:id="218" w:author="Richard Turner" w:date="2020-06-23T13:06:00Z">
        <w:del w:id="219" w:author="Microsoft Office User" w:date="2020-06-30T15:55:00Z">
          <w:r w:rsidR="00A47DA7" w:rsidDel="00F27876">
            <w:delText>i</w:delText>
          </w:r>
        </w:del>
      </w:ins>
      <w:ins w:id="220" w:author="Richard Turner" w:date="2020-06-23T13:07:00Z">
        <w:del w:id="221" w:author="Microsoft Office User" w:date="2020-06-30T15:55:00Z">
          <w:r w:rsidR="00A47DA7" w:rsidDel="00F27876">
            <w:delText xml:space="preserve">nstances </w:delText>
          </w:r>
        </w:del>
      </w:ins>
      <w:del w:id="222" w:author="Microsoft Office User" w:date="2020-06-30T15:55:00Z">
        <w:r w:rsidDel="00F27876">
          <w:delText>at one time from one console. The same tabbed pages are available on Barracuda Cloud Control for managing all aspects of your Barracuda Web Application Firewall configuration that you see in each individual web interface, and you can create aggregated reports for multiple devices from the Barracuda Cloud Control console. You can connect one or more Barracuda Web Application Firewalls to Barracuda Cloud Control by doing the following:</w:delText>
        </w:r>
      </w:del>
    </w:p>
    <w:p w14:paraId="18C439B9" w14:textId="5221D729" w:rsidR="00527260" w:rsidDel="00F27876" w:rsidRDefault="00527260" w:rsidP="00F27876">
      <w:pPr>
        <w:pStyle w:val="Heading1"/>
        <w:rPr>
          <w:del w:id="223" w:author="Microsoft Office User" w:date="2020-06-30T15:55:00Z"/>
        </w:rPr>
        <w:pPrChange w:id="224" w:author="Microsoft Office User" w:date="2020-06-30T15:56:00Z">
          <w:pPr>
            <w:numPr>
              <w:numId w:val="44"/>
            </w:numPr>
            <w:tabs>
              <w:tab w:val="num" w:pos="720"/>
            </w:tabs>
            <w:spacing w:before="100" w:beforeAutospacing="1" w:after="100" w:afterAutospacing="1" w:line="240" w:lineRule="auto"/>
            <w:ind w:left="720" w:hanging="360"/>
          </w:pPr>
        </w:pPrChange>
      </w:pPr>
      <w:del w:id="225" w:author="Microsoft Office User" w:date="2020-06-30T15:55:00Z">
        <w:r w:rsidDel="00F27876">
          <w:delText xml:space="preserve">If you do not already have an account with Barracuda Networks, see </w:delText>
        </w:r>
        <w:r w:rsidR="00BF572F" w:rsidDel="00F27876">
          <w:fldChar w:fldCharType="begin"/>
        </w:r>
        <w:r w:rsidR="00BF572F" w:rsidDel="00F27876">
          <w:delInstrText xml:space="preserve"> HYPERLINK "https://campus.barracuda.com/doc/69960174/" \t "_self" </w:delInstrText>
        </w:r>
        <w:r w:rsidR="00BF572F" w:rsidDel="00F27876">
          <w:fldChar w:fldCharType="separate"/>
        </w:r>
        <w:r w:rsidDel="00F27876">
          <w:rPr>
            <w:rStyle w:val="Hyperlink"/>
            <w:rFonts w:eastAsiaTheme="majorEastAsia"/>
          </w:rPr>
          <w:delText>Create a Barracuda Cloud Control Account</w:delText>
        </w:r>
        <w:r w:rsidR="00BF572F" w:rsidDel="00F27876">
          <w:rPr>
            <w:rStyle w:val="Hyperlink"/>
            <w:rFonts w:eastAsiaTheme="majorEastAsia"/>
          </w:rPr>
          <w:fldChar w:fldCharType="end"/>
        </w:r>
        <w:r w:rsidDel="00F27876">
          <w:delText>.</w:delText>
        </w:r>
      </w:del>
    </w:p>
    <w:p w14:paraId="3AE737CA" w14:textId="27DE8721" w:rsidR="00527260" w:rsidDel="00F27876" w:rsidRDefault="00527260" w:rsidP="00F27876">
      <w:pPr>
        <w:pStyle w:val="Heading1"/>
        <w:rPr>
          <w:del w:id="226" w:author="Microsoft Office User" w:date="2020-06-30T15:55:00Z"/>
        </w:rPr>
        <w:pPrChange w:id="227" w:author="Microsoft Office User" w:date="2020-06-30T15:56:00Z">
          <w:pPr>
            <w:numPr>
              <w:numId w:val="44"/>
            </w:numPr>
            <w:tabs>
              <w:tab w:val="num" w:pos="720"/>
            </w:tabs>
            <w:spacing w:before="100" w:beforeAutospacing="1" w:after="100" w:afterAutospacing="1" w:line="240" w:lineRule="auto"/>
            <w:ind w:left="720" w:hanging="360"/>
          </w:pPr>
        </w:pPrChange>
      </w:pPr>
      <w:del w:id="228" w:author="Microsoft Office User" w:date="2020-06-30T15:55:00Z">
        <w:r w:rsidDel="00F27876">
          <w:delText>Make a note of your username (email address) and password.</w:delText>
        </w:r>
      </w:del>
    </w:p>
    <w:p w14:paraId="53540218" w14:textId="0AF94D69" w:rsidR="00527260" w:rsidDel="00F27876" w:rsidRDefault="00527260" w:rsidP="00F27876">
      <w:pPr>
        <w:pStyle w:val="Heading1"/>
        <w:rPr>
          <w:del w:id="229" w:author="Microsoft Office User" w:date="2020-06-30T15:55:00Z"/>
        </w:rPr>
        <w:pPrChange w:id="230" w:author="Microsoft Office User" w:date="2020-06-30T15:56:00Z">
          <w:pPr>
            <w:numPr>
              <w:numId w:val="44"/>
            </w:numPr>
            <w:tabs>
              <w:tab w:val="num" w:pos="720"/>
            </w:tabs>
            <w:spacing w:before="100" w:beforeAutospacing="1" w:after="100" w:afterAutospacing="1" w:line="240" w:lineRule="auto"/>
            <w:ind w:left="720" w:hanging="360"/>
          </w:pPr>
        </w:pPrChange>
      </w:pPr>
      <w:del w:id="231" w:author="Microsoft Office User" w:date="2020-06-30T15:55:00Z">
        <w:r w:rsidDel="00F27876">
          <w:delText>Log into your Barracuda Web Application Firewall as the administrator. From the</w:delText>
        </w:r>
        <w:r w:rsidDel="00F27876">
          <w:rPr>
            <w:rStyle w:val="Strong"/>
            <w:rFonts w:eastAsiaTheme="majorEastAsia"/>
          </w:rPr>
          <w:delText xml:space="preserve"> ADVANCED &gt; Firmware Upgrade</w:delText>
        </w:r>
        <w:r w:rsidDel="00F27876">
          <w:delText xml:space="preserve"> page, check to make sure you have the latest firmware installed. If not, download and install it now.</w:delText>
        </w:r>
      </w:del>
    </w:p>
    <w:p w14:paraId="58E13805" w14:textId="6506EF0B" w:rsidR="00527260" w:rsidDel="00F27876" w:rsidRDefault="00527260" w:rsidP="00F27876">
      <w:pPr>
        <w:pStyle w:val="Heading1"/>
        <w:rPr>
          <w:del w:id="232" w:author="Microsoft Office User" w:date="2020-06-30T15:55:00Z"/>
        </w:rPr>
        <w:pPrChange w:id="233" w:author="Microsoft Office User" w:date="2020-06-30T15:56:00Z">
          <w:pPr>
            <w:numPr>
              <w:numId w:val="44"/>
            </w:numPr>
            <w:tabs>
              <w:tab w:val="num" w:pos="720"/>
            </w:tabs>
            <w:spacing w:before="100" w:beforeAutospacing="1" w:after="100" w:afterAutospacing="1" w:line="240" w:lineRule="auto"/>
            <w:ind w:left="720" w:hanging="360"/>
          </w:pPr>
        </w:pPrChange>
      </w:pPr>
      <w:del w:id="234" w:author="Microsoft Office User" w:date="2020-06-30T15:55:00Z">
        <w:r w:rsidDel="00F27876">
          <w:delText xml:space="preserve">From the </w:delText>
        </w:r>
        <w:r w:rsidDel="00F27876">
          <w:rPr>
            <w:rStyle w:val="Strong"/>
            <w:rFonts w:eastAsiaTheme="majorEastAsia"/>
          </w:rPr>
          <w:delText>ADVANCED &gt; Cloud Control</w:delText>
        </w:r>
        <w:r w:rsidDel="00F27876">
          <w:delText xml:space="preserve"> page, enter the Barracuda Networks username and password you created and click </w:delText>
        </w:r>
        <w:r w:rsidDel="00F27876">
          <w:rPr>
            <w:rStyle w:val="Strong"/>
            <w:rFonts w:eastAsiaTheme="majorEastAsia"/>
          </w:rPr>
          <w:delText>Yes</w:delText>
        </w:r>
        <w:r w:rsidDel="00F27876">
          <w:delText xml:space="preserve"> to connect to Barracuda Cloud Control. </w:delText>
        </w:r>
        <w:r w:rsidDel="00F27876">
          <w:br/>
          <w:delText>Note that your Barracuda Web Application Firewall can connect with only one Barracuda Cloud Control account at a time.</w:delText>
        </w:r>
        <w:r w:rsidDel="00F27876">
          <w:br/>
          <w:delText xml:space="preserve">Your Barracuda Web Application Firewall statistics display on the </w:delText>
        </w:r>
        <w:r w:rsidDel="00F27876">
          <w:rPr>
            <w:rStyle w:val="Strong"/>
            <w:rFonts w:eastAsiaTheme="majorEastAsia"/>
          </w:rPr>
          <w:delText>BASIC &gt; Dashboard</w:delText>
        </w:r>
        <w:r w:rsidDel="00F27876">
          <w:delText xml:space="preserve"> page. </w:delText>
        </w:r>
      </w:del>
    </w:p>
    <w:p w14:paraId="532F07D5" w14:textId="2F9838C9" w:rsidR="00527260" w:rsidDel="00F27876" w:rsidRDefault="00527260" w:rsidP="00F27876">
      <w:pPr>
        <w:pStyle w:val="Heading1"/>
        <w:rPr>
          <w:del w:id="235" w:author="Microsoft Office User" w:date="2020-06-30T15:55:00Z"/>
        </w:rPr>
        <w:pPrChange w:id="236" w:author="Microsoft Office User" w:date="2020-06-30T15:56:00Z">
          <w:pPr>
            <w:numPr>
              <w:numId w:val="44"/>
            </w:numPr>
            <w:tabs>
              <w:tab w:val="num" w:pos="720"/>
            </w:tabs>
            <w:spacing w:before="100" w:beforeAutospacing="1" w:after="100" w:afterAutospacing="1" w:line="240" w:lineRule="auto"/>
            <w:ind w:left="720" w:hanging="360"/>
          </w:pPr>
        </w:pPrChange>
      </w:pPr>
      <w:del w:id="237" w:author="Microsoft Office User" w:date="2020-06-30T15:55:00Z">
        <w:r w:rsidDel="00F27876">
          <w:delText>In the Appliance Control Center pane on the left side of the page, click links in the Products column to access the web interface of your Barracuda Web Application Firewall. Or you can click on the product name in the Product column of the Unit Health pane on the right side of the page.</w:delText>
        </w:r>
      </w:del>
    </w:p>
    <w:p w14:paraId="4E4C656C" w14:textId="691FFF45" w:rsidR="00527260" w:rsidDel="00F27876" w:rsidRDefault="00527260" w:rsidP="00F27876">
      <w:pPr>
        <w:pStyle w:val="Heading1"/>
        <w:rPr>
          <w:del w:id="238" w:author="Microsoft Office User" w:date="2020-06-30T15:55:00Z"/>
        </w:rPr>
        <w:pPrChange w:id="239" w:author="Microsoft Office User" w:date="2020-06-30T15:56:00Z">
          <w:pPr>
            <w:numPr>
              <w:numId w:val="44"/>
            </w:numPr>
            <w:tabs>
              <w:tab w:val="num" w:pos="720"/>
            </w:tabs>
            <w:spacing w:before="100" w:beforeAutospacing="1" w:after="100" w:afterAutospacing="1" w:line="240" w:lineRule="auto"/>
            <w:ind w:left="720" w:hanging="360"/>
          </w:pPr>
        </w:pPrChange>
      </w:pPr>
      <w:del w:id="240" w:author="Microsoft Office User" w:date="2020-06-30T15:55:00Z">
        <w:r w:rsidDel="00F27876">
          <w:delText>Follow steps 3 and 4 to connect every subsequent Barracuda Web Application Firewall to Barracuda Cloud Control.</w:delText>
        </w:r>
      </w:del>
    </w:p>
    <w:p w14:paraId="437ACF15" w14:textId="785564C0" w:rsidR="003F6428" w:rsidRPr="003F6428" w:rsidDel="00F27876" w:rsidRDefault="00527260" w:rsidP="00F27876">
      <w:pPr>
        <w:pStyle w:val="Heading1"/>
        <w:rPr>
          <w:del w:id="241" w:author="Microsoft Office User" w:date="2020-06-30T15:55:00Z"/>
        </w:rPr>
        <w:pPrChange w:id="242" w:author="Microsoft Office User" w:date="2020-06-30T15:56:00Z">
          <w:pPr>
            <w:pStyle w:val="NormalWeb"/>
          </w:pPr>
        </w:pPrChange>
      </w:pPr>
      <w:del w:id="243" w:author="Microsoft Office User" w:date="2020-06-30T15:55:00Z">
        <w:r w:rsidDel="00F27876">
          <w:delText xml:space="preserve">To disconnect your Barracuda Web Application Firewall from Barracuda Cloud Control, from the </w:delText>
        </w:r>
        <w:r w:rsidDel="00F27876">
          <w:rPr>
            <w:rStyle w:val="Strong"/>
            <w:rFonts w:eastAsiaTheme="majorEastAsia"/>
          </w:rPr>
          <w:delText>ADVANCED &gt; Cloud Control</w:delText>
        </w:r>
        <w:r w:rsidDel="00F27876">
          <w:delText xml:space="preserve"> page, enter the Barracuda Cloud Control username and password and click </w:delText>
        </w:r>
        <w:r w:rsidDel="00F27876">
          <w:rPr>
            <w:rStyle w:val="Strong"/>
            <w:rFonts w:eastAsiaTheme="majorEastAsia"/>
          </w:rPr>
          <w:delText>No</w:delText>
        </w:r>
        <w:r w:rsidDel="00F27876">
          <w:delText xml:space="preserve"> for</w:delText>
        </w:r>
        <w:r w:rsidDel="00F27876">
          <w:rPr>
            <w:rStyle w:val="Strong"/>
            <w:rFonts w:eastAsiaTheme="majorEastAsia"/>
          </w:rPr>
          <w:delText xml:space="preserve"> Connect to Barracuda Cloud Control</w:delText>
        </w:r>
        <w:r w:rsidDel="00F27876">
          <w:delText>.</w:delText>
        </w:r>
      </w:del>
    </w:p>
    <w:p w14:paraId="7006055A" w14:textId="2CD38BC0" w:rsidR="006321EE" w:rsidRDefault="00194F8D" w:rsidP="00F27876">
      <w:pPr>
        <w:pStyle w:val="Heading1"/>
      </w:pPr>
      <w:bookmarkStart w:id="244" w:name="_Toc41403027"/>
      <w:r>
        <w:t>FAQ</w:t>
      </w:r>
      <w:commentRangeStart w:id="245"/>
      <w:commentRangeEnd w:id="245"/>
      <w:r w:rsidR="003C1874">
        <w:rPr>
          <w:rStyle w:val="CommentReference"/>
          <w:rFonts w:ascii="Georgia" w:hAnsi="Georgia"/>
          <w:bCs/>
          <w:color w:val="212120"/>
        </w:rPr>
        <w:commentReference w:id="245"/>
      </w:r>
      <w:bookmarkEnd w:id="244"/>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246" w:name="OLE_LINK44"/>
      <w:bookmarkStart w:id="247"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246"/>
      <w:bookmarkEnd w:id="247"/>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248"/>
      <w:r w:rsidR="00742261">
        <w:t>(</w:t>
      </w:r>
      <w:r w:rsidR="000A2097">
        <w:t>For Windows, l</w:t>
      </w:r>
      <w:r w:rsidR="00742261">
        <w:t xml:space="preserve">ook at the log files in </w:t>
      </w:r>
      <w:r w:rsidR="00742261" w:rsidRPr="00DC1D9E">
        <w:rPr>
          <w:rStyle w:val="Filename"/>
          <w:rFonts w:eastAsiaTheme="majorEastAsia"/>
        </w:rPr>
        <w:t>%</w:t>
      </w:r>
      <w:proofErr w:type="spellStart"/>
      <w:r w:rsidR="00742261" w:rsidRPr="00DC1D9E">
        <w:rPr>
          <w:rStyle w:val="Filename"/>
          <w:rFonts w:eastAsiaTheme="majorEastAsia"/>
        </w:rPr>
        <w:t>ProgramFiles</w:t>
      </w:r>
      <w:proofErr w:type="spellEnd"/>
      <w:r w:rsidR="00742261" w:rsidRPr="00DC1D9E">
        <w:rPr>
          <w:rStyle w:val="Filename"/>
          <w:rFonts w:eastAsiaTheme="majorEastAsia"/>
        </w:rPr>
        <w:t>%\Amazon\EC2ConfigService</w:t>
      </w:r>
      <w:r w:rsidR="00742261">
        <w:t xml:space="preserve"> and </w:t>
      </w:r>
      <w:r w:rsidR="00742261" w:rsidRPr="00DC1D9E">
        <w:rPr>
          <w:rStyle w:val="Filename"/>
          <w:rFonts w:eastAsiaTheme="majorEastAsia"/>
        </w:rPr>
        <w:t>C:\cfn\log</w:t>
      </w:r>
      <w:r w:rsidR="00742261">
        <w:t>.)</w:t>
      </w:r>
      <w:commentRangeEnd w:id="248"/>
      <w:r w:rsidR="003F6428">
        <w:rPr>
          <w:rStyle w:val="CommentReference"/>
        </w:rPr>
        <w:commentReference w:id="248"/>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65"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249" w:name="OLE_LINK46"/>
      <w:bookmarkStart w:id="250" w:name="OLE_LINK47"/>
      <w:r w:rsidRPr="00BA09F6">
        <w:t>from a location</w:t>
      </w:r>
      <w:bookmarkEnd w:id="249"/>
      <w:bookmarkEnd w:id="250"/>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66" w:history="1">
        <w:r w:rsidRPr="00BA09F6">
          <w:rPr>
            <w:rStyle w:val="Hyperlink"/>
          </w:rPr>
          <w:t>AWS documentation</w:t>
        </w:r>
      </w:hyperlink>
      <w:r>
        <w:t>.</w:t>
      </w:r>
    </w:p>
    <w:p w14:paraId="2A344DCD" w14:textId="5DDE611B" w:rsidR="00E7613C" w:rsidRDefault="006D0CD8" w:rsidP="00F27876">
      <w:pPr>
        <w:pStyle w:val="Heading1"/>
      </w:pPr>
      <w:bookmarkStart w:id="251" w:name="_Toc41403028"/>
      <w:r>
        <w:t>Send us feedback</w:t>
      </w:r>
      <w:bookmarkEnd w:id="251"/>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7" w:history="1">
        <w:r w:rsidRPr="009B4025">
          <w:rPr>
            <w:rStyle w:val="Hyperlink"/>
          </w:rPr>
          <w:t>GitHub repository</w:t>
        </w:r>
      </w:hyperlink>
      <w:r>
        <w:t xml:space="preserve"> for this Quick Start. If you’d like to submit code, please review the </w:t>
      </w:r>
      <w:hyperlink r:id="rId68" w:history="1">
        <w:r>
          <w:rPr>
            <w:rStyle w:val="Hyperlink"/>
            <w:rFonts w:eastAsiaTheme="majorEastAsia"/>
          </w:rPr>
          <w:t>Quick Start Contributor’s Guide</w:t>
        </w:r>
      </w:hyperlink>
      <w:r>
        <w:t>.</w:t>
      </w:r>
    </w:p>
    <w:p w14:paraId="2E1F1247" w14:textId="7D062676" w:rsidR="00AE2FE8" w:rsidRDefault="006D0CD8" w:rsidP="00F27876">
      <w:pPr>
        <w:pStyle w:val="Heading1"/>
      </w:pPr>
      <w:bookmarkStart w:id="252" w:name="_Toc41403029"/>
      <w:r>
        <w:lastRenderedPageBreak/>
        <w:t>Additional r</w:t>
      </w:r>
      <w:r w:rsidR="00AE2FE8">
        <w:t>esources</w:t>
      </w:r>
      <w:bookmarkEnd w:id="252"/>
    </w:p>
    <w:p w14:paraId="5D2B7DC0" w14:textId="67C48212" w:rsidR="00C6220F" w:rsidRPr="002631EA" w:rsidRDefault="00C6220F" w:rsidP="00C6220F">
      <w:pPr>
        <w:spacing w:after="120"/>
        <w:rPr>
          <w:rStyle w:val="Run-inhead"/>
        </w:rPr>
      </w:pPr>
      <w:bookmarkStart w:id="253" w:name="_Toc470792051"/>
      <w:bookmarkStart w:id="254"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9" w:history="1">
        <w:r>
          <w:rPr>
            <w:rStyle w:val="Hyperlink"/>
          </w:rPr>
          <w:t>AWS General Reference</w:t>
        </w:r>
      </w:hyperlink>
    </w:p>
    <w:p w14:paraId="00568FF8" w14:textId="61B23E3E" w:rsidR="003C1874" w:rsidRPr="00FE0C91" w:rsidRDefault="00BF572F" w:rsidP="003C1874">
      <w:pPr>
        <w:pStyle w:val="ListBullet"/>
      </w:pPr>
      <w:hyperlink r:id="rId70"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commentRangeStart w:id="255"/>
      <w:commentRangeEnd w:id="255"/>
      <w:r w:rsidR="00A169F7" w:rsidRPr="002631EA">
        <w:rPr>
          <w:rStyle w:val="Run-inhead"/>
        </w:rPr>
        <w:commentReference w:id="255"/>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71" w:history="1">
        <w:r w:rsidR="00163BF4" w:rsidRPr="00C6220F">
          <w:rPr>
            <w:rStyle w:val="Hyperlink"/>
          </w:rPr>
          <w:t>Amazon EBS</w:t>
        </w:r>
      </w:hyperlink>
    </w:p>
    <w:p w14:paraId="2A181D8D" w14:textId="087E15C9" w:rsidR="00163BF4" w:rsidRDefault="00BF572F" w:rsidP="00163BF4">
      <w:pPr>
        <w:pStyle w:val="ListBullet"/>
      </w:pPr>
      <w:hyperlink r:id="rId72" w:history="1">
        <w:r w:rsidR="00163BF4" w:rsidRPr="00C6220F">
          <w:rPr>
            <w:rStyle w:val="Hyperlink"/>
          </w:rPr>
          <w:t>Amazon EC2</w:t>
        </w:r>
      </w:hyperlink>
    </w:p>
    <w:p w14:paraId="67439DED" w14:textId="77777777" w:rsidR="003C1874" w:rsidRDefault="00BF572F" w:rsidP="003C1874">
      <w:pPr>
        <w:pStyle w:val="ListBullet"/>
      </w:pPr>
      <w:hyperlink r:id="rId73" w:history="1">
        <w:r w:rsidR="003C1874">
          <w:rPr>
            <w:rStyle w:val="Hyperlink"/>
          </w:rPr>
          <w:t>IAM</w:t>
        </w:r>
      </w:hyperlink>
    </w:p>
    <w:p w14:paraId="37353BF9" w14:textId="77777777" w:rsidR="00C6220F" w:rsidRPr="00FE0C91" w:rsidRDefault="00BF572F" w:rsidP="00C6220F">
      <w:pPr>
        <w:pStyle w:val="ListBullet"/>
      </w:pPr>
      <w:hyperlink r:id="rId74" w:history="1">
        <w:r w:rsidR="00C6220F" w:rsidRPr="00C6220F">
          <w:rPr>
            <w:rStyle w:val="Hyperlink"/>
          </w:rPr>
          <w:t>Amazon VPC</w:t>
        </w:r>
      </w:hyperlink>
    </w:p>
    <w:p w14:paraId="7ED32D8D" w14:textId="21AC7D00" w:rsidR="00163BF4" w:rsidRPr="002631EA" w:rsidRDefault="00970027" w:rsidP="00163BF4">
      <w:pPr>
        <w:spacing w:before="280" w:after="120"/>
        <w:rPr>
          <w:rStyle w:val="Run-inhead"/>
        </w:rPr>
      </w:pPr>
      <w:r w:rsidRPr="00970027">
        <w:rPr>
          <w:rStyle w:val="Run-inhead"/>
        </w:rPr>
        <w:t xml:space="preserve">Barracuda </w:t>
      </w:r>
      <w:proofErr w:type="spellStart"/>
      <w:r w:rsidRPr="00970027">
        <w:rPr>
          <w:rStyle w:val="Run-inhead"/>
        </w:rPr>
        <w:t>CloudGen</w:t>
      </w:r>
      <w:proofErr w:type="spellEnd"/>
      <w:r w:rsidRPr="00970027">
        <w:rPr>
          <w:rStyle w:val="Run-inhead"/>
        </w:rPr>
        <w:t xml:space="preserve"> WAF for AWS</w:t>
      </w:r>
      <w:r>
        <w:rPr>
          <w:rStyle w:val="Run-inhead"/>
        </w:rPr>
        <w:t xml:space="preserve"> </w:t>
      </w:r>
      <w:commentRangeStart w:id="256"/>
      <w:commentRangeStart w:id="257"/>
      <w:r w:rsidR="00163BF4" w:rsidRPr="002631EA">
        <w:rPr>
          <w:rStyle w:val="Run-inhead"/>
        </w:rPr>
        <w:t>documentation</w:t>
      </w:r>
      <w:commentRangeEnd w:id="256"/>
      <w:r w:rsidR="0085306B">
        <w:rPr>
          <w:rStyle w:val="CommentReference"/>
        </w:rPr>
        <w:commentReference w:id="256"/>
      </w:r>
    </w:p>
    <w:p w14:paraId="06876F57" w14:textId="363A4E7B" w:rsidR="00163BF4" w:rsidRPr="00A169F7" w:rsidRDefault="00BF572F" w:rsidP="00163BF4">
      <w:pPr>
        <w:pStyle w:val="ListBullet"/>
      </w:pPr>
      <w:hyperlink r:id="rId75" w:history="1">
        <w:r w:rsidR="00970027" w:rsidRPr="00970027">
          <w:rPr>
            <w:rStyle w:val="Hyperlink"/>
          </w:rPr>
          <w:t xml:space="preserve">Barracuda </w:t>
        </w:r>
        <w:proofErr w:type="spellStart"/>
        <w:r w:rsidR="00970027" w:rsidRPr="00970027">
          <w:rPr>
            <w:rStyle w:val="Hyperlink"/>
          </w:rPr>
          <w:t>CloudGen</w:t>
        </w:r>
        <w:proofErr w:type="spellEnd"/>
        <w:r w:rsidR="00970027" w:rsidRPr="00970027">
          <w:rPr>
            <w:rStyle w:val="Hyperlink"/>
          </w:rPr>
          <w:t xml:space="preserve"> WAF</w:t>
        </w:r>
      </w:hyperlink>
      <w:commentRangeEnd w:id="257"/>
      <w:r w:rsidR="00A169F7">
        <w:rPr>
          <w:rStyle w:val="CommentReference"/>
        </w:rPr>
        <w:commentReference w:id="257"/>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BF572F" w:rsidP="00163BF4">
      <w:pPr>
        <w:pStyle w:val="ListBullet"/>
        <w:spacing w:after="400"/>
      </w:pPr>
      <w:hyperlink r:id="rId76" w:history="1">
        <w:r w:rsidR="00163BF4" w:rsidRPr="002161D7">
          <w:rPr>
            <w:rStyle w:val="Hyperlink"/>
          </w:rPr>
          <w:t>AWS Quick Start home page</w:t>
        </w:r>
      </w:hyperlink>
    </w:p>
    <w:p w14:paraId="6448C4DE" w14:textId="23701E75" w:rsidR="0044694D" w:rsidRPr="002631EA" w:rsidRDefault="0044694D" w:rsidP="00F27876">
      <w:pPr>
        <w:pStyle w:val="Heading1"/>
      </w:pPr>
      <w:bookmarkStart w:id="258" w:name="_Toc41403030"/>
      <w:r w:rsidRPr="002631EA">
        <w:t>D</w:t>
      </w:r>
      <w:r w:rsidR="00A169F7" w:rsidRPr="002631EA">
        <w:t>ocument r</w:t>
      </w:r>
      <w:r w:rsidRPr="002631EA">
        <w:t>evisions</w:t>
      </w:r>
      <w:bookmarkEnd w:id="253"/>
      <w:bookmarkEnd w:id="254"/>
      <w:commentRangeStart w:id="259"/>
      <w:commentRangeEnd w:id="259"/>
      <w:r w:rsidR="00A169F7" w:rsidRPr="002631EA">
        <w:rPr>
          <w:rStyle w:val="CommentReference"/>
          <w:sz w:val="36"/>
          <w:szCs w:val="24"/>
        </w:rPr>
        <w:commentReference w:id="259"/>
      </w:r>
      <w:bookmarkEnd w:id="258"/>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5D273579" w:rsidR="0044694D" w:rsidRPr="004F1FF7" w:rsidRDefault="00970027" w:rsidP="006A53DE">
            <w:pPr>
              <w:pStyle w:val="Tabletext"/>
              <w:rPr>
                <w:color w:val="C00000"/>
              </w:rPr>
            </w:pPr>
            <w:r>
              <w:t>July 2020</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BF572F" w:rsidRPr="0033140F" w:rsidRDefault="00BF572F"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BF572F" w:rsidRPr="00CF2E2C" w:rsidRDefault="00BF572F"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BF572F" w:rsidRDefault="00BF572F"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BF572F" w:rsidRPr="00304F21" w:rsidRDefault="00BF572F"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BF572F" w:rsidRPr="0033140F" w:rsidRDefault="00BF572F"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BF572F" w:rsidRPr="00CF2E2C" w:rsidRDefault="00BF572F"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BF572F" w:rsidRDefault="00BF572F"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BF572F" w:rsidRPr="00304F21" w:rsidRDefault="00BF572F"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79"/>
      <w:footerReference w:type="default" r:id="rId80"/>
      <w:headerReference w:type="first" r:id="rId81"/>
      <w:footerReference w:type="first" r:id="rId8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initials="A">
    <w:p w14:paraId="34AE6501" w14:textId="6C2C9102" w:rsidR="00BF572F" w:rsidRPr="00B450B9" w:rsidRDefault="00BF572F"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7777777" w:rsidR="00BF572F" w:rsidRPr="00B450B9" w:rsidRDefault="00BF572F" w:rsidP="003E0704">
      <w:pPr>
        <w:pStyle w:val="ListParagraph"/>
        <w:numPr>
          <w:ilvl w:val="0"/>
          <w:numId w:val="42"/>
        </w:numPr>
        <w:spacing w:after="0" w:line="240" w:lineRule="auto"/>
        <w:rPr>
          <w:rFonts w:ascii="Calibri" w:hAnsi="Calibri"/>
          <w:sz w:val="20"/>
          <w:szCs w:val="20"/>
        </w:rPr>
      </w:pPr>
      <w:hyperlink r:id="rId1" w:history="1">
        <w:r w:rsidRPr="00B450B9">
          <w:rPr>
            <w:rStyle w:val="Hyperlink"/>
            <w:sz w:val="20"/>
            <w:szCs w:val="20"/>
          </w:rPr>
          <w:t>Providing content for the Quick Start</w:t>
        </w:r>
      </w:hyperlink>
    </w:p>
    <w:p w14:paraId="51861504" w14:textId="77777777" w:rsidR="00BF572F" w:rsidRPr="00B450B9" w:rsidRDefault="00BF572F" w:rsidP="003E0704">
      <w:pPr>
        <w:pStyle w:val="ListParagraph"/>
        <w:numPr>
          <w:ilvl w:val="0"/>
          <w:numId w:val="42"/>
        </w:numPr>
        <w:spacing w:after="0" w:line="240" w:lineRule="auto"/>
        <w:rPr>
          <w:sz w:val="20"/>
          <w:szCs w:val="20"/>
        </w:rPr>
      </w:pPr>
      <w:r w:rsidRPr="00B450B9">
        <w:rPr>
          <w:sz w:val="20"/>
          <w:szCs w:val="20"/>
        </w:rPr>
        <w:t>Quick Start content templates</w:t>
      </w:r>
    </w:p>
    <w:p w14:paraId="1FE11771" w14:textId="77777777" w:rsidR="00BF572F" w:rsidRPr="00B450B9" w:rsidRDefault="00BF572F" w:rsidP="003E0704">
      <w:pPr>
        <w:pStyle w:val="ListParagraph"/>
        <w:numPr>
          <w:ilvl w:val="1"/>
          <w:numId w:val="42"/>
        </w:numPr>
        <w:spacing w:after="0" w:line="240" w:lineRule="auto"/>
        <w:rPr>
          <w:sz w:val="20"/>
          <w:szCs w:val="20"/>
        </w:rPr>
      </w:pPr>
      <w:r w:rsidRPr="00B450B9">
        <w:rPr>
          <w:sz w:val="20"/>
          <w:szCs w:val="20"/>
        </w:rPr>
        <w:t xml:space="preserve">Architecture diagram template: </w:t>
      </w:r>
      <w:hyperlink r:id="rId2" w:history="1">
        <w:r w:rsidRPr="00B450B9">
          <w:rPr>
            <w:rStyle w:val="Hyperlink"/>
            <w:sz w:val="20"/>
            <w:szCs w:val="20"/>
          </w:rPr>
          <w:t>PowerPoint</w:t>
        </w:r>
      </w:hyperlink>
    </w:p>
    <w:p w14:paraId="7D9167AF" w14:textId="737725E7" w:rsidR="00BF572F" w:rsidRDefault="00BF572F" w:rsidP="009E5AF6">
      <w:pPr>
        <w:pStyle w:val="ListParagraph"/>
        <w:numPr>
          <w:ilvl w:val="1"/>
          <w:numId w:val="42"/>
        </w:numPr>
        <w:spacing w:after="0" w:line="240" w:lineRule="auto"/>
      </w:pPr>
      <w:hyperlink r:id="rId3" w:history="1">
        <w:r w:rsidRPr="00B450B9">
          <w:rPr>
            <w:rStyle w:val="Hyperlink"/>
            <w:sz w:val="20"/>
            <w:szCs w:val="20"/>
          </w:rPr>
          <w:t>AWS architecture icons</w:t>
        </w:r>
      </w:hyperlink>
    </w:p>
  </w:comment>
  <w:comment w:id="2" w:author="Author" w:initials="A">
    <w:p w14:paraId="789A0E04" w14:textId="6135091F" w:rsidR="00BF572F" w:rsidRDefault="00BF572F">
      <w:pPr>
        <w:pStyle w:val="CommentText"/>
      </w:pPr>
      <w:r>
        <w:rPr>
          <w:rStyle w:val="CommentReference"/>
        </w:rPr>
        <w:annotationRef/>
      </w:r>
      <w:r>
        <w:t>Replace with the name of your organization, and add the names of your Quick Start architects.</w:t>
      </w:r>
    </w:p>
    <w:p w14:paraId="4AABE7D7" w14:textId="02CAB1E9" w:rsidR="00BF572F" w:rsidRDefault="00BF572F">
      <w:pPr>
        <w:pStyle w:val="CommentText"/>
      </w:pPr>
    </w:p>
    <w:p w14:paraId="3517F9F5" w14:textId="74A66807" w:rsidR="00BF572F" w:rsidRDefault="00BF572F">
      <w:pPr>
        <w:pStyle w:val="CommentText"/>
      </w:pPr>
      <w:r>
        <w:t>Also: Search for &lt;partner organization&gt; throughout this guide, and replace accordingly.</w:t>
      </w:r>
    </w:p>
  </w:comment>
  <w:comment w:id="3" w:author="Author" w:initials="A">
    <w:p w14:paraId="30EF7440" w14:textId="3718D700" w:rsidR="00BF572F" w:rsidRDefault="00BF572F">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6" w:author="Author" w:initials="A">
    <w:p w14:paraId="7BF40E00" w14:textId="1B9FDC0F" w:rsidR="00BF572F" w:rsidRDefault="00BF572F">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2" w:author="Author" w:initials="A">
    <w:p w14:paraId="24B38E86" w14:textId="43378869" w:rsidR="00BF572F" w:rsidRDefault="00BF572F">
      <w:pPr>
        <w:pStyle w:val="CommentText"/>
      </w:pPr>
      <w:r>
        <w:rPr>
          <w:rStyle w:val="CommentReference"/>
        </w:rPr>
        <w:annotationRef/>
      </w:r>
      <w:r>
        <w:t>Finalize these details as soon as possible.</w:t>
      </w:r>
    </w:p>
  </w:comment>
  <w:comment w:id="23" w:author="Richard Turner" w:date="2020-06-22T13:24:00Z" w:initials="RT">
    <w:p w14:paraId="3E698587" w14:textId="4FFCAF4C" w:rsidR="00BF572F" w:rsidRDefault="00BF572F">
      <w:pPr>
        <w:pStyle w:val="CommentText"/>
      </w:pPr>
      <w:r>
        <w:rPr>
          <w:rStyle w:val="CommentReference"/>
        </w:rPr>
        <w:annotationRef/>
      </w:r>
      <w:r>
        <w:t>I believe this is a full 30-day PAYG license (i.e., it IS a fully -production environment)</w:t>
      </w:r>
    </w:p>
  </w:comment>
  <w:comment w:id="32" w:author="Microsoft Office User" w:date="2020-06-15T17:39:00Z" w:initials="MOU">
    <w:p w14:paraId="2F5CDEDA" w14:textId="4E2CC1F4" w:rsidR="00BF572F" w:rsidRDefault="00BF572F">
      <w:pPr>
        <w:pStyle w:val="CommentText"/>
      </w:pPr>
      <w:r>
        <w:rPr>
          <w:rStyle w:val="CommentReference"/>
        </w:rPr>
        <w:annotationRef/>
      </w:r>
      <w:r>
        <w:t>Should we remove the app serves here because the QS doesn’t actually deploy the App servers</w:t>
      </w:r>
    </w:p>
  </w:comment>
  <w:comment w:id="48" w:author="Author" w:initials="A">
    <w:p w14:paraId="61C664C2" w14:textId="7C0E9C14" w:rsidR="00BF572F" w:rsidRPr="0037568D" w:rsidRDefault="00BF572F"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BF572F" w:rsidRDefault="00BF572F" w:rsidP="002B436C">
      <w:pPr>
        <w:pStyle w:val="CommentText"/>
      </w:pPr>
    </w:p>
    <w:p w14:paraId="0D61192B" w14:textId="77777777" w:rsidR="00BF572F" w:rsidRDefault="00BF572F"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BF572F" w:rsidRDefault="00BF572F" w:rsidP="002B436C">
      <w:pPr>
        <w:pStyle w:val="CommentText"/>
      </w:pPr>
    </w:p>
    <w:p w14:paraId="2B30BD2E" w14:textId="108BCD45" w:rsidR="00BF572F" w:rsidRDefault="00BF572F">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56" w:author="Author" w:initials="A">
    <w:p w14:paraId="79A45FF5" w14:textId="194F5662" w:rsidR="00BF572F" w:rsidRDefault="00BF572F" w:rsidP="003D23D8">
      <w:pPr>
        <w:pStyle w:val="CommentText"/>
      </w:pPr>
      <w:r>
        <w:rPr>
          <w:rStyle w:val="CommentReference"/>
        </w:rPr>
        <w:annotationRef/>
      </w:r>
      <w:r>
        <w:t xml:space="preserve">Include this step if you have an </w:t>
      </w:r>
      <w:proofErr w:type="gramStart"/>
      <w:r>
        <w:t>AMI users</w:t>
      </w:r>
      <w:proofErr w:type="gramEnd"/>
      <w:r>
        <w:t xml:space="preserve"> need to subscribe to.  </w:t>
      </w:r>
    </w:p>
    <w:p w14:paraId="13B1B742" w14:textId="772AD159" w:rsidR="00BF572F" w:rsidRDefault="00BF572F" w:rsidP="003D23D8">
      <w:pPr>
        <w:pStyle w:val="CommentText"/>
      </w:pPr>
    </w:p>
    <w:p w14:paraId="78A4C14B" w14:textId="6C7F71F8" w:rsidR="00BF572F" w:rsidRDefault="00BF572F"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57" w:author="Author" w:initials="A">
    <w:p w14:paraId="00168ECF" w14:textId="2C327637" w:rsidR="00BF572F" w:rsidRDefault="00BF572F">
      <w:pPr>
        <w:pStyle w:val="CommentText"/>
      </w:pPr>
      <w:r>
        <w:rPr>
          <w:rStyle w:val="CommentReference"/>
        </w:rPr>
        <w:annotationRef/>
      </w:r>
      <w:r>
        <w:t>Add a link to your AMI page in AWS Marketplace.</w:t>
      </w:r>
    </w:p>
  </w:comment>
  <w:comment w:id="77" w:author="Richard Turner" w:date="2020-06-22T13:29:00Z" w:initials="RT">
    <w:p w14:paraId="0185D342" w14:textId="77777777" w:rsidR="00BF572F" w:rsidRDefault="00BF572F" w:rsidP="00BF572F">
      <w:pPr>
        <w:pStyle w:val="CommentText"/>
      </w:pPr>
      <w:r>
        <w:rPr>
          <w:rStyle w:val="CommentReference"/>
        </w:rPr>
        <w:annotationRef/>
      </w:r>
      <w:r>
        <w:t>I think “…VPC on AWS” is redundant – it’s just “VPC”</w:t>
      </w:r>
    </w:p>
  </w:comment>
  <w:comment w:id="93" w:author="Richard Turner" w:date="2020-06-22T13:29:00Z" w:initials="RT">
    <w:p w14:paraId="340AC39B" w14:textId="61B553D4" w:rsidR="00BF572F" w:rsidRDefault="00BF572F">
      <w:pPr>
        <w:pStyle w:val="CommentText"/>
      </w:pPr>
      <w:r>
        <w:rPr>
          <w:rStyle w:val="CommentReference"/>
        </w:rPr>
        <w:annotationRef/>
      </w:r>
      <w:r>
        <w:t>I think “…VPC on AWS” is redundant – it’s just “VPC”</w:t>
      </w:r>
    </w:p>
  </w:comment>
  <w:comment w:id="120" w:author="Author" w:initials="A">
    <w:p w14:paraId="1D35F417" w14:textId="06503F07" w:rsidR="00BF572F" w:rsidRDefault="00BF572F">
      <w:pPr>
        <w:pStyle w:val="CommentText"/>
      </w:pPr>
      <w:r>
        <w:rPr>
          <w:rStyle w:val="CommentReference"/>
        </w:rPr>
        <w:annotationRef/>
      </w:r>
      <w:r>
        <w:t>Revise to match your architecture, e.g., “one private subnet for the database instances.”</w:t>
      </w:r>
    </w:p>
  </w:comment>
  <w:comment w:id="121" w:author="Richard Turner" w:date="2020-06-22T13:32:00Z" w:initials="RT">
    <w:p w14:paraId="045DCB8E" w14:textId="04A9E1F4" w:rsidR="00BF572F" w:rsidRDefault="00BF572F">
      <w:pPr>
        <w:pStyle w:val="CommentText"/>
      </w:pPr>
      <w:r>
        <w:rPr>
          <w:rStyle w:val="CommentReference"/>
        </w:rPr>
        <w:annotationRef/>
      </w:r>
      <w:r>
        <w:t>OK – why – confusing to me – why do you need two public subnets in different AZs for the WAF instances and they’re not shared?  (then again I’m Marketing</w:t>
      </w:r>
      <w:proofErr w:type="gramStart"/>
      <w:r>
        <w:t>… )</w:t>
      </w:r>
      <w:proofErr w:type="gramEnd"/>
    </w:p>
  </w:comment>
  <w:comment w:id="122" w:author="Microsoft Office User" w:date="2020-06-30T15:32:00Z" w:initials="MOU">
    <w:p w14:paraId="5AAECAD1" w14:textId="7C5E4F9E" w:rsidR="002D5558" w:rsidRDefault="002D5558">
      <w:pPr>
        <w:pStyle w:val="CommentText"/>
      </w:pPr>
      <w:r>
        <w:rPr>
          <w:rStyle w:val="CommentReference"/>
        </w:rPr>
        <w:annotationRef/>
      </w:r>
      <w:r>
        <w:t>High availability</w:t>
      </w:r>
    </w:p>
  </w:comment>
  <w:comment w:id="125" w:author="Author" w:initials="A">
    <w:p w14:paraId="7DA60BB8" w14:textId="0A9F4A22" w:rsidR="00BF572F" w:rsidRDefault="00BF572F"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132" w:author="Author" w:initials="A">
    <w:p w14:paraId="0ABDA23F" w14:textId="3700D0E9" w:rsidR="00BF572F" w:rsidRDefault="00BF572F">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4"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BF572F" w:rsidRDefault="00BF572F">
      <w:pPr>
        <w:pStyle w:val="CommentText"/>
        <w:rPr>
          <w:rFonts w:eastAsiaTheme="majorEastAsia"/>
        </w:rPr>
      </w:pPr>
    </w:p>
    <w:p w14:paraId="16B1885D" w14:textId="50AEEF40" w:rsidR="00BF572F" w:rsidRDefault="00BF572F">
      <w:pPr>
        <w:pStyle w:val="CommentText"/>
      </w:pPr>
      <w:r w:rsidRPr="00A63B78">
        <w:t xml:space="preserve">The </w:t>
      </w:r>
      <w:r>
        <w:t>parameters in this table are provided as examples</w:t>
      </w:r>
      <w:r w:rsidRPr="00A63B78">
        <w:t xml:space="preserve">. However, we recommend that you use these group and parameter labels if you’re providing similar functionality in your CloudFormation templates. For parameter </w:t>
      </w:r>
      <w:r>
        <w:t xml:space="preserve">grouping and </w:t>
      </w:r>
      <w:r w:rsidRPr="00A63B78">
        <w:t xml:space="preserve">naming guidelines, see </w:t>
      </w:r>
      <w:r>
        <w:t xml:space="preserve">the </w:t>
      </w:r>
      <w:hyperlink r:id="rId5" w:history="1">
        <w:r w:rsidRPr="00BF5FB3">
          <w:rPr>
            <w:rStyle w:val="Hyperlink"/>
          </w:rPr>
          <w:t>Contributor’s Guide</w:t>
        </w:r>
      </w:hyperlink>
      <w:r>
        <w:t>.</w:t>
      </w:r>
    </w:p>
  </w:comment>
  <w:comment w:id="150" w:author="Author" w:initials="A">
    <w:p w14:paraId="6E6E5EA5" w14:textId="5F76DD60" w:rsidR="00BF572F" w:rsidRDefault="00BF572F">
      <w:pPr>
        <w:pStyle w:val="CommentText"/>
      </w:pPr>
      <w:r>
        <w:rPr>
          <w:rStyle w:val="CommentReference"/>
        </w:rPr>
        <w:annotationRef/>
      </w:r>
      <w:r>
        <w:t>Please replace the parameter tables in this section with information from your own templates, as in the new VPC section.</w:t>
      </w:r>
    </w:p>
    <w:p w14:paraId="6E17A542" w14:textId="03E4205A" w:rsidR="00BF572F" w:rsidRDefault="00BF572F">
      <w:pPr>
        <w:pStyle w:val="CommentText"/>
      </w:pPr>
    </w:p>
    <w:p w14:paraId="61B9D976" w14:textId="6CBE4141" w:rsidR="00BF572F" w:rsidRDefault="00BF572F">
      <w:pPr>
        <w:pStyle w:val="CommentText"/>
      </w:pPr>
      <w:r>
        <w:t>For consistency, make sure that parameters that appear in both templates have the same names, labels, defaults, and descriptions.</w:t>
      </w:r>
    </w:p>
  </w:comment>
  <w:comment w:id="161" w:author="Author" w:initials="A">
    <w:p w14:paraId="5C3E8631" w14:textId="1C88B1D4" w:rsidR="00BF572F" w:rsidRDefault="00BF572F">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BF572F" w:rsidRDefault="00BF572F" w:rsidP="002C6BEE">
      <w:pPr>
        <w:pStyle w:val="CommentText"/>
      </w:pPr>
    </w:p>
    <w:p w14:paraId="2ABF7A6B" w14:textId="67FCDF5F" w:rsidR="00BF572F" w:rsidRDefault="00BF572F" w:rsidP="002C6BEE">
      <w:pPr>
        <w:pStyle w:val="CommentText"/>
      </w:pPr>
      <w:r>
        <w:t>Make sure that screenshots are legible (crop if necessary), all personal information is blurred, and values are filled in when displaying settings.</w:t>
      </w:r>
    </w:p>
    <w:p w14:paraId="3BC6B6DD" w14:textId="77777777" w:rsidR="00BF572F" w:rsidRDefault="00BF572F" w:rsidP="002C6BEE">
      <w:pPr>
        <w:pStyle w:val="CommentText"/>
      </w:pPr>
    </w:p>
    <w:p w14:paraId="0EC8256E" w14:textId="1783F124" w:rsidR="00BF572F" w:rsidRDefault="00BF572F" w:rsidP="002C6BEE">
      <w:pPr>
        <w:pStyle w:val="CommentText"/>
      </w:pPr>
      <w:r>
        <w:t>Tips:</w:t>
      </w:r>
    </w:p>
    <w:p w14:paraId="2F50962C" w14:textId="1329808B" w:rsidR="00BF572F" w:rsidRDefault="00BF572F" w:rsidP="002C6BEE">
      <w:pPr>
        <w:pStyle w:val="CommentText"/>
      </w:pPr>
      <w:r>
        <w:t>If shooting a browser screen, try making the window smaller to decrease the width of the image and to minimize the need to resize it.</w:t>
      </w:r>
    </w:p>
    <w:p w14:paraId="3A35208D" w14:textId="77777777" w:rsidR="00BF572F" w:rsidRDefault="00BF572F" w:rsidP="002C6BEE">
      <w:pPr>
        <w:pStyle w:val="CommentText"/>
      </w:pPr>
    </w:p>
    <w:p w14:paraId="0936EFE6" w14:textId="64ED4569" w:rsidR="00BF572F" w:rsidRDefault="00BF572F" w:rsidP="002C6BEE">
      <w:pPr>
        <w:pStyle w:val="CommentText"/>
      </w:pPr>
      <w:r>
        <w:t>Highlights should be green arrows or rectangles without shadows. Or send us the screenshot without highlighting and let us know where we need to add it.</w:t>
      </w:r>
    </w:p>
  </w:comment>
  <w:comment w:id="163" w:author="Author" w:initials="A">
    <w:p w14:paraId="180A9E48" w14:textId="2BCCC611" w:rsidR="00BF572F" w:rsidRPr="003F6428" w:rsidRDefault="00BF572F"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207" w:author="Author" w:initials="A">
    <w:p w14:paraId="68CA08C6" w14:textId="44401980" w:rsidR="00BF572F" w:rsidRDefault="00BF572F"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210" w:author="Author" w:initials="A">
    <w:p w14:paraId="75CF968C" w14:textId="135EADAB" w:rsidR="00BF572F" w:rsidRPr="003F6428" w:rsidRDefault="00BF572F"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245" w:author="Author" w:initials="A">
    <w:p w14:paraId="7C626D8F" w14:textId="6BBD8717" w:rsidR="00BF572F" w:rsidRDefault="00BF572F">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248" w:author="Author" w:initials="A">
    <w:p w14:paraId="755E5604" w14:textId="6FA74A45" w:rsidR="00BF572F" w:rsidRDefault="00BF572F">
      <w:pPr>
        <w:pStyle w:val="CommentText"/>
      </w:pPr>
      <w:r>
        <w:rPr>
          <w:rStyle w:val="CommentReference"/>
        </w:rPr>
        <w:annotationRef/>
      </w:r>
      <w:r>
        <w:t>If you’re deploying on Linux instances, provide the location for log files on Linux, or omit this sentence.</w:t>
      </w:r>
    </w:p>
  </w:comment>
  <w:comment w:id="255" w:author="Author" w:initials="A">
    <w:p w14:paraId="18B33097" w14:textId="623E28FB" w:rsidR="00BF572F" w:rsidRDefault="00BF572F">
      <w:pPr>
        <w:pStyle w:val="CommentText"/>
      </w:pPr>
      <w:r>
        <w:rPr>
          <w:rStyle w:val="CommentReference"/>
        </w:rPr>
        <w:annotationRef/>
      </w:r>
      <w:r>
        <w:t>Add links to the AWS documentation for other services used by the Quick Start.</w:t>
      </w:r>
    </w:p>
  </w:comment>
  <w:comment w:id="256" w:author="Richard Turner" w:date="2020-06-23T13:08:00Z" w:initials="RT">
    <w:p w14:paraId="3DA51C01" w14:textId="700D1DAB" w:rsidR="00BF572F" w:rsidRDefault="00BF572F">
      <w:pPr>
        <w:pStyle w:val="CommentText"/>
      </w:pPr>
      <w:r>
        <w:rPr>
          <w:rStyle w:val="CommentReference"/>
        </w:rPr>
        <w:annotationRef/>
      </w:r>
      <w:r>
        <w:t>(to Barracuda team) We should also add links for Reference Architectures for AWS and appropriate Campus docs</w:t>
      </w:r>
    </w:p>
  </w:comment>
  <w:comment w:id="257" w:author="Author" w:initials="A">
    <w:p w14:paraId="11C50516" w14:textId="3FE15C96" w:rsidR="00BF572F" w:rsidRDefault="00BF572F">
      <w:pPr>
        <w:pStyle w:val="CommentText"/>
      </w:pPr>
      <w:r>
        <w:rPr>
          <w:rStyle w:val="CommentReference"/>
        </w:rPr>
        <w:annotationRef/>
      </w:r>
      <w:r>
        <w:t>Add links to the user guide and other useful information for your product.</w:t>
      </w:r>
    </w:p>
  </w:comment>
  <w:comment w:id="259" w:author="Author" w:initials="A">
    <w:p w14:paraId="75BA2BDF" w14:textId="3F8B82D3" w:rsidR="00BF572F" w:rsidRDefault="00BF572F"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9167AF" w15:done="0"/>
  <w15:commentEx w15:paraId="3517F9F5" w15:done="0"/>
  <w15:commentEx w15:paraId="30EF7440" w15:done="0"/>
  <w15:commentEx w15:paraId="7BF40E00" w15:done="0"/>
  <w15:commentEx w15:paraId="24B38E86" w15:done="0"/>
  <w15:commentEx w15:paraId="3E698587" w15:done="0"/>
  <w15:commentEx w15:paraId="2F5CDEDA" w15:done="0"/>
  <w15:commentEx w15:paraId="2B30BD2E" w15:done="0"/>
  <w15:commentEx w15:paraId="78A4C14B" w15:done="0"/>
  <w15:commentEx w15:paraId="00168ECF" w15:done="0"/>
  <w15:commentEx w15:paraId="0185D342" w15:done="0"/>
  <w15:commentEx w15:paraId="340AC39B" w15:done="0"/>
  <w15:commentEx w15:paraId="1D35F417" w15:done="0"/>
  <w15:commentEx w15:paraId="045DCB8E" w15:done="0"/>
  <w15:commentEx w15:paraId="5AAECAD1" w15:paraIdParent="045DCB8E" w15:done="0"/>
  <w15:commentEx w15:paraId="7DA60BB8" w15:done="0"/>
  <w15:commentEx w15:paraId="16B1885D" w15:done="0"/>
  <w15:commentEx w15:paraId="61B9D976" w15:done="0"/>
  <w15:commentEx w15:paraId="0936EFE6" w15:done="0"/>
  <w15:commentEx w15:paraId="180A9E48" w15:done="0"/>
  <w15:commentEx w15:paraId="68CA08C6" w15:done="0"/>
  <w15:commentEx w15:paraId="75CF968C" w15:done="0"/>
  <w15:commentEx w15:paraId="7C626D8F" w15:done="0"/>
  <w15:commentEx w15:paraId="755E5604" w15:done="0"/>
  <w15:commentEx w15:paraId="18B33097" w15:done="0"/>
  <w15:commentEx w15:paraId="3DA51C01" w15:done="0"/>
  <w15:commentEx w15:paraId="11C50516" w15:done="0"/>
  <w15:commentEx w15:paraId="75BA2B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30B7" w16cex:dateUtc="2020-06-16T00:39:00Z"/>
  <w16cex:commentExtensible w16cex:durableId="22A5D99B" w16cex:dateUtc="2020-06-30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9167AF" w16cid:durableId="225D6B16"/>
  <w16cid:commentId w16cid:paraId="3517F9F5" w16cid:durableId="222EF224"/>
  <w16cid:commentId w16cid:paraId="30EF7440" w16cid:durableId="222EF225"/>
  <w16cid:commentId w16cid:paraId="7BF40E00" w16cid:durableId="222EF226"/>
  <w16cid:commentId w16cid:paraId="24B38E86" w16cid:durableId="222EF229"/>
  <w16cid:commentId w16cid:paraId="3E698587" w16cid:durableId="229B2FA9"/>
  <w16cid:commentId w16cid:paraId="2F5CDEDA" w16cid:durableId="229230B7"/>
  <w16cid:commentId w16cid:paraId="2B30BD2E" w16cid:durableId="225D6B24"/>
  <w16cid:commentId w16cid:paraId="78A4C14B" w16cid:durableId="225D6B27"/>
  <w16cid:commentId w16cid:paraId="00168ECF" w16cid:durableId="222EF230"/>
  <w16cid:commentId w16cid:paraId="0185D342" w16cid:durableId="22A5C3C8"/>
  <w16cid:commentId w16cid:paraId="340AC39B" w16cid:durableId="229B30A7"/>
  <w16cid:commentId w16cid:paraId="1D35F417" w16cid:durableId="222EF231"/>
  <w16cid:commentId w16cid:paraId="045DCB8E" w16cid:durableId="229B3158"/>
  <w16cid:commentId w16cid:paraId="5AAECAD1" w16cid:durableId="22A5D99B"/>
  <w16cid:commentId w16cid:paraId="7DA60BB8" w16cid:durableId="222EF232"/>
  <w16cid:commentId w16cid:paraId="16B1885D" w16cid:durableId="225D6B2B"/>
  <w16cid:commentId w16cid:paraId="61B9D976" w16cid:durableId="225D6B2D"/>
  <w16cid:commentId w16cid:paraId="0936EFE6" w16cid:durableId="225D6B2F"/>
  <w16cid:commentId w16cid:paraId="180A9E48" w16cid:durableId="222EF235"/>
  <w16cid:commentId w16cid:paraId="68CA08C6" w16cid:durableId="222EF236"/>
  <w16cid:commentId w16cid:paraId="75CF968C" w16cid:durableId="222EF237"/>
  <w16cid:commentId w16cid:paraId="7C626D8F" w16cid:durableId="225D6B34"/>
  <w16cid:commentId w16cid:paraId="755E5604" w16cid:durableId="222EF239"/>
  <w16cid:commentId w16cid:paraId="18B33097" w16cid:durableId="225D6B36"/>
  <w16cid:commentId w16cid:paraId="3DA51C01" w16cid:durableId="229C7D5B"/>
  <w16cid:commentId w16cid:paraId="11C50516" w16cid:durableId="222EF23A"/>
  <w16cid:commentId w16cid:paraId="75BA2BDF" w16cid:durableId="225D6B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F2575" w14:textId="77777777" w:rsidR="009C3720" w:rsidRDefault="009C3720" w:rsidP="009D25DA">
      <w:r>
        <w:separator/>
      </w:r>
    </w:p>
    <w:p w14:paraId="20ACB526" w14:textId="77777777" w:rsidR="009C3720" w:rsidRDefault="009C3720"/>
  </w:endnote>
  <w:endnote w:type="continuationSeparator" w:id="0">
    <w:p w14:paraId="635DC307" w14:textId="77777777" w:rsidR="009C3720" w:rsidRDefault="009C3720" w:rsidP="009D25DA">
      <w:r>
        <w:continuationSeparator/>
      </w:r>
    </w:p>
    <w:p w14:paraId="1F0FDA9B" w14:textId="77777777" w:rsidR="009C3720" w:rsidRDefault="009C3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140DC" w14:textId="5D7C0294" w:rsidR="00BF572F" w:rsidRDefault="00BF572F"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260" w:name="_Toc387314097"/>
    <w:r w:rsidRPr="009B76CA">
      <w:rPr>
        <w:noProof/>
        <w:position w:val="-8"/>
      </w:rPr>
      <w:tab/>
    </w:r>
    <w:bookmarkEnd w:id="260"/>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8A809" w14:textId="7737FA6B" w:rsidR="00BF572F" w:rsidRDefault="00BF572F"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BF572F" w:rsidRDefault="00BF5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FF2AE" w14:textId="77777777" w:rsidR="009C3720" w:rsidRDefault="009C3720" w:rsidP="009D25DA">
      <w:r>
        <w:separator/>
      </w:r>
    </w:p>
  </w:footnote>
  <w:footnote w:type="continuationSeparator" w:id="0">
    <w:p w14:paraId="7C327EF2" w14:textId="77777777" w:rsidR="009C3720" w:rsidRDefault="009C3720"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05A2E" w14:textId="67CEA2DD" w:rsidR="00BF572F" w:rsidRPr="00F85B95" w:rsidRDefault="00BF572F" w:rsidP="00E512BC">
    <w:pPr>
      <w:pStyle w:val="Header"/>
      <w:tabs>
        <w:tab w:val="clear" w:pos="8280"/>
        <w:tab w:val="right" w:pos="9720"/>
      </w:tabs>
      <w:spacing w:after="280"/>
      <w:rPr>
        <w:b/>
      </w:rPr>
    </w:pPr>
    <w:r w:rsidRPr="002F0D31">
      <w:rPr>
        <w:rStyle w:val="FooterChar"/>
      </w:rPr>
      <w:t xml:space="preserve">Amazon Web Services – </w:t>
    </w:r>
    <w:r w:rsidRPr="009865F2">
      <w:t xml:space="preserve">Barracuda </w:t>
    </w:r>
    <w:proofErr w:type="spellStart"/>
    <w:r w:rsidRPr="009865F2">
      <w:t>CloudGen</w:t>
    </w:r>
    <w:proofErr w:type="spellEnd"/>
    <w:r w:rsidRPr="009865F2">
      <w:t xml:space="preserve"> WAF for AWS</w:t>
    </w:r>
    <w:r>
      <w:t xml:space="preserve"> </w:t>
    </w:r>
    <w:r w:rsidRPr="002F0D31">
      <w:rPr>
        <w:rStyle w:val="FooterChar"/>
      </w:rPr>
      <w:t>on the AWS Cloud</w:t>
    </w:r>
    <w:r>
      <w:tab/>
      <w:t>July</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B816" w14:textId="77777777" w:rsidR="00BF572F" w:rsidRDefault="00BF572F"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0E04D4"/>
    <w:multiLevelType w:val="multilevel"/>
    <w:tmpl w:val="DD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3"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7"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9AD16CB"/>
    <w:multiLevelType w:val="hybridMultilevel"/>
    <w:tmpl w:val="1B9E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F742A3"/>
    <w:multiLevelType w:val="hybridMultilevel"/>
    <w:tmpl w:val="2D406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6C1C71"/>
    <w:multiLevelType w:val="multilevel"/>
    <w:tmpl w:val="9804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7"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3"/>
  </w:num>
  <w:num w:numId="15">
    <w:abstractNumId w:val="28"/>
  </w:num>
  <w:num w:numId="16">
    <w:abstractNumId w:val="30"/>
  </w:num>
  <w:num w:numId="17">
    <w:abstractNumId w:val="18"/>
  </w:num>
  <w:num w:numId="18">
    <w:abstractNumId w:val="35"/>
  </w:num>
  <w:num w:numId="19">
    <w:abstractNumId w:val="19"/>
  </w:num>
  <w:num w:numId="20">
    <w:abstractNumId w:val="36"/>
  </w:num>
  <w:num w:numId="21">
    <w:abstractNumId w:val="12"/>
  </w:num>
  <w:num w:numId="22">
    <w:abstractNumId w:val="20"/>
  </w:num>
  <w:num w:numId="23">
    <w:abstractNumId w:val="8"/>
  </w:num>
  <w:num w:numId="24">
    <w:abstractNumId w:val="8"/>
    <w:lvlOverride w:ilvl="0">
      <w:startOverride w:val="1"/>
    </w:lvlOverride>
  </w:num>
  <w:num w:numId="25">
    <w:abstractNumId w:val="14"/>
  </w:num>
  <w:num w:numId="26">
    <w:abstractNumId w:val="21"/>
  </w:num>
  <w:num w:numId="27">
    <w:abstractNumId w:val="8"/>
    <w:lvlOverride w:ilvl="0">
      <w:startOverride w:val="1"/>
    </w:lvlOverride>
  </w:num>
  <w:num w:numId="28">
    <w:abstractNumId w:val="16"/>
  </w:num>
  <w:num w:numId="29">
    <w:abstractNumId w:val="8"/>
    <w:lvlOverride w:ilvl="0">
      <w:startOverride w:val="1"/>
    </w:lvlOverride>
  </w:num>
  <w:num w:numId="30">
    <w:abstractNumId w:val="11"/>
  </w:num>
  <w:num w:numId="31">
    <w:abstractNumId w:val="15"/>
  </w:num>
  <w:num w:numId="32">
    <w:abstractNumId w:val="31"/>
  </w:num>
  <w:num w:numId="33">
    <w:abstractNumId w:val="8"/>
    <w:lvlOverride w:ilvl="0">
      <w:startOverride w:val="1"/>
    </w:lvlOverride>
  </w:num>
  <w:num w:numId="34">
    <w:abstractNumId w:val="8"/>
    <w:lvlOverride w:ilvl="0">
      <w:startOverride w:val="1"/>
    </w:lvlOverride>
  </w:num>
  <w:num w:numId="35">
    <w:abstractNumId w:val="23"/>
  </w:num>
  <w:num w:numId="36">
    <w:abstractNumId w:val="34"/>
  </w:num>
  <w:num w:numId="37">
    <w:abstractNumId w:val="37"/>
  </w:num>
  <w:num w:numId="38">
    <w:abstractNumId w:val="33"/>
  </w:num>
  <w:num w:numId="39">
    <w:abstractNumId w:val="17"/>
  </w:num>
  <w:num w:numId="40">
    <w:abstractNumId w:val="34"/>
  </w:num>
  <w:num w:numId="41">
    <w:abstractNumId w:val="29"/>
  </w:num>
  <w:num w:numId="42">
    <w:abstractNumId w:val="26"/>
  </w:num>
  <w:num w:numId="43">
    <w:abstractNumId w:val="10"/>
  </w:num>
  <w:num w:numId="44">
    <w:abstractNumId w:val="27"/>
  </w:num>
  <w:num w:numId="45">
    <w:abstractNumId w:val="25"/>
  </w:num>
  <w:num w:numId="46">
    <w:abstractNumId w:val="2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Richard Turner">
    <w15:presenceInfo w15:providerId="AD" w15:userId="S::rturner@barracuda.com::cb706071-e36f-462f-b01f-0e0f769cef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DateAndTime/>
  <w:proofState w:spelling="clean" w:grammar="clean"/>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5F4B"/>
    <w:rsid w:val="000E7199"/>
    <w:rsid w:val="000E79A0"/>
    <w:rsid w:val="000E7D30"/>
    <w:rsid w:val="00101FCA"/>
    <w:rsid w:val="001120C5"/>
    <w:rsid w:val="00112EF9"/>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1A13"/>
    <w:rsid w:val="00261B45"/>
    <w:rsid w:val="002631EA"/>
    <w:rsid w:val="00263685"/>
    <w:rsid w:val="002643EE"/>
    <w:rsid w:val="00267511"/>
    <w:rsid w:val="0027148C"/>
    <w:rsid w:val="00271533"/>
    <w:rsid w:val="002731AA"/>
    <w:rsid w:val="00274447"/>
    <w:rsid w:val="00274550"/>
    <w:rsid w:val="00274B2F"/>
    <w:rsid w:val="00280814"/>
    <w:rsid w:val="0028103D"/>
    <w:rsid w:val="002822F1"/>
    <w:rsid w:val="00283FCF"/>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558"/>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36CE"/>
    <w:rsid w:val="003D754B"/>
    <w:rsid w:val="003E0074"/>
    <w:rsid w:val="003E0704"/>
    <w:rsid w:val="003E0F21"/>
    <w:rsid w:val="003E541C"/>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4CC3"/>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260"/>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4CF7"/>
    <w:rsid w:val="007858F3"/>
    <w:rsid w:val="00790F22"/>
    <w:rsid w:val="007A0C80"/>
    <w:rsid w:val="007A210E"/>
    <w:rsid w:val="007A349D"/>
    <w:rsid w:val="007A4252"/>
    <w:rsid w:val="007A697C"/>
    <w:rsid w:val="007B0C65"/>
    <w:rsid w:val="007B170C"/>
    <w:rsid w:val="007B418E"/>
    <w:rsid w:val="007C6216"/>
    <w:rsid w:val="007D234B"/>
    <w:rsid w:val="007E063A"/>
    <w:rsid w:val="007E06D2"/>
    <w:rsid w:val="007E5255"/>
    <w:rsid w:val="007E57E3"/>
    <w:rsid w:val="007F414C"/>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306B"/>
    <w:rsid w:val="00854D46"/>
    <w:rsid w:val="00860D7A"/>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1226"/>
    <w:rsid w:val="009627D3"/>
    <w:rsid w:val="00962A50"/>
    <w:rsid w:val="0096492A"/>
    <w:rsid w:val="009677C0"/>
    <w:rsid w:val="00970027"/>
    <w:rsid w:val="00970447"/>
    <w:rsid w:val="009757CE"/>
    <w:rsid w:val="009768D9"/>
    <w:rsid w:val="00985FCD"/>
    <w:rsid w:val="009865F2"/>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C3720"/>
    <w:rsid w:val="009D25DA"/>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4036"/>
    <w:rsid w:val="00A44C67"/>
    <w:rsid w:val="00A47DA7"/>
    <w:rsid w:val="00A5605C"/>
    <w:rsid w:val="00A61EE0"/>
    <w:rsid w:val="00A61F8C"/>
    <w:rsid w:val="00A6374B"/>
    <w:rsid w:val="00A63A86"/>
    <w:rsid w:val="00A63B1A"/>
    <w:rsid w:val="00A63B78"/>
    <w:rsid w:val="00A6457B"/>
    <w:rsid w:val="00A65E0F"/>
    <w:rsid w:val="00A66F10"/>
    <w:rsid w:val="00A6763A"/>
    <w:rsid w:val="00A73C74"/>
    <w:rsid w:val="00A73E40"/>
    <w:rsid w:val="00A75A8E"/>
    <w:rsid w:val="00A80AD1"/>
    <w:rsid w:val="00A81760"/>
    <w:rsid w:val="00A81D18"/>
    <w:rsid w:val="00A86719"/>
    <w:rsid w:val="00A9034A"/>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5CF"/>
    <w:rsid w:val="00B15B3A"/>
    <w:rsid w:val="00B179B0"/>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0D77"/>
    <w:rsid w:val="00BA5749"/>
    <w:rsid w:val="00BB0B24"/>
    <w:rsid w:val="00BB0C92"/>
    <w:rsid w:val="00BB0F9D"/>
    <w:rsid w:val="00BB33FC"/>
    <w:rsid w:val="00BB47AA"/>
    <w:rsid w:val="00BB48B1"/>
    <w:rsid w:val="00BB4BA5"/>
    <w:rsid w:val="00BB702E"/>
    <w:rsid w:val="00BC4504"/>
    <w:rsid w:val="00BC6903"/>
    <w:rsid w:val="00BC6D16"/>
    <w:rsid w:val="00BD1A43"/>
    <w:rsid w:val="00BD415D"/>
    <w:rsid w:val="00BD48EF"/>
    <w:rsid w:val="00BD5571"/>
    <w:rsid w:val="00BD560B"/>
    <w:rsid w:val="00BD6745"/>
    <w:rsid w:val="00BE36F7"/>
    <w:rsid w:val="00BF0F99"/>
    <w:rsid w:val="00BF30D4"/>
    <w:rsid w:val="00BF4299"/>
    <w:rsid w:val="00BF4595"/>
    <w:rsid w:val="00BF519E"/>
    <w:rsid w:val="00BF53C3"/>
    <w:rsid w:val="00BF572F"/>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2CC6"/>
    <w:rsid w:val="00C66CDA"/>
    <w:rsid w:val="00C74B66"/>
    <w:rsid w:val="00C8307A"/>
    <w:rsid w:val="00C938DE"/>
    <w:rsid w:val="00C96A1F"/>
    <w:rsid w:val="00CA1976"/>
    <w:rsid w:val="00CA3CC0"/>
    <w:rsid w:val="00CA449A"/>
    <w:rsid w:val="00CA5F1F"/>
    <w:rsid w:val="00CB0C1C"/>
    <w:rsid w:val="00CB141A"/>
    <w:rsid w:val="00CC0778"/>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67A0"/>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1BFE"/>
    <w:rsid w:val="00DF541C"/>
    <w:rsid w:val="00DF5434"/>
    <w:rsid w:val="00DF7651"/>
    <w:rsid w:val="00E05394"/>
    <w:rsid w:val="00E06149"/>
    <w:rsid w:val="00E0769B"/>
    <w:rsid w:val="00E173C8"/>
    <w:rsid w:val="00E17BB6"/>
    <w:rsid w:val="00E17E65"/>
    <w:rsid w:val="00E17F0B"/>
    <w:rsid w:val="00E20A56"/>
    <w:rsid w:val="00E232E0"/>
    <w:rsid w:val="00E2650C"/>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425"/>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27876"/>
    <w:rsid w:val="00F3476B"/>
    <w:rsid w:val="00F347DB"/>
    <w:rsid w:val="00F3642F"/>
    <w:rsid w:val="00F425C4"/>
    <w:rsid w:val="00F43CD2"/>
    <w:rsid w:val="00F44902"/>
    <w:rsid w:val="00F450B2"/>
    <w:rsid w:val="00F52C6D"/>
    <w:rsid w:val="00F53833"/>
    <w:rsid w:val="00F55C0B"/>
    <w:rsid w:val="00F6352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BFE"/>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B8743731-9716-46C4-A116-40A870D3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6">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F27876"/>
    <w:pPr>
      <w:keepNext/>
      <w:keepLines/>
      <w:spacing w:before="400" w:after="100"/>
      <w:outlineLvl w:val="0"/>
      <w:pPrChange w:id="0" w:author="Microsoft Office User" w:date="2020-06-30T15:56:00Z">
        <w:pPr>
          <w:keepNext/>
          <w:keepLines/>
          <w:spacing w:before="400" w:after="100" w:line="320" w:lineRule="atLeast"/>
          <w:outlineLvl w:val="0"/>
        </w:pPr>
      </w:pPrChange>
    </w:pPr>
    <w:rPr>
      <w:rFonts w:ascii="Arial" w:hAnsi="Arial"/>
      <w:color w:val="FF9900"/>
      <w:sz w:val="36"/>
      <w:rPrChange w:id="0" w:author="Microsoft Office User" w:date="2020-06-30T15:56:00Z">
        <w:rPr>
          <w:rFonts w:ascii="Arial" w:hAnsi="Arial"/>
          <w:color w:val="FF9900"/>
          <w:kern w:val="28"/>
          <w:sz w:val="36"/>
          <w:szCs w:val="24"/>
          <w:lang w:val="en-US" w:eastAsia="en-US" w:bidi="ar-SA"/>
        </w:rPr>
      </w:rPrChange>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876"/>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qFormat/>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9865F2"/>
    <w:rPr>
      <w:color w:val="605E5C"/>
      <w:shd w:val="clear" w:color="auto" w:fill="E1DFDD"/>
    </w:rPr>
  </w:style>
  <w:style w:type="paragraph" w:styleId="NormalWeb">
    <w:name w:val="Normal (Web)"/>
    <w:basedOn w:val="Normal"/>
    <w:uiPriority w:val="99"/>
    <w:unhideWhenUsed/>
    <w:locked/>
    <w:rsid w:val="00A73C74"/>
    <w:pPr>
      <w:spacing w:before="100" w:beforeAutospacing="1" w:after="100" w:afterAutospacing="1" w:line="240" w:lineRule="auto"/>
    </w:pPr>
    <w:rPr>
      <w:rFonts w:ascii="Times New Roman"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6283569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88483149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120369961">
      <w:bodyDiv w:val="1"/>
      <w:marLeft w:val="0"/>
      <w:marRight w:val="0"/>
      <w:marTop w:val="0"/>
      <w:marBottom w:val="0"/>
      <w:divBdr>
        <w:top w:val="none" w:sz="0" w:space="0" w:color="auto"/>
        <w:left w:val="none" w:sz="0" w:space="0" w:color="auto"/>
        <w:bottom w:val="none" w:sz="0" w:space="0" w:color="auto"/>
        <w:right w:val="none" w:sz="0" w:space="0" w:color="auto"/>
      </w:divBdr>
    </w:div>
    <w:div w:id="1138261374">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amazon.com/architecture/icons/"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5" Type="http://schemas.openxmlformats.org/officeDocument/2006/relationships/hyperlink" Target="https://aws-quickstart.github.io/naming-parms.html" TargetMode="External"/><Relationship Id="rId4" Type="http://schemas.openxmlformats.org/officeDocument/2006/relationships/hyperlink" Target="https://n8wquls5cg.execute-api.us-east-1.amazonaws.com/Prod/generate-table?url=%3ctemplate_ur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about-aws/global-infrastructure/" TargetMode="External"/><Relationship Id="rId21" Type="http://schemas.openxmlformats.org/officeDocument/2006/relationships/hyperlink" Target="https://aws.amazon.com/" TargetMode="External"/><Relationship Id="rId42" Type="http://schemas.openxmlformats.org/officeDocument/2006/relationships/diagramQuickStyle" Target="diagrams/quickStyle2.xml"/><Relationship Id="rId47" Type="http://schemas.openxmlformats.org/officeDocument/2006/relationships/diagramQuickStyle" Target="diagrams/quickStyle3.xml"/><Relationship Id="rId63" Type="http://schemas.openxmlformats.org/officeDocument/2006/relationships/image" Target="media/image2.png"/><Relationship Id="rId68" Type="http://schemas.openxmlformats.org/officeDocument/2006/relationships/hyperlink" Target="https://aws-quickstart.github.io/" TargetMode="External"/><Relationship Id="rId84" Type="http://schemas.microsoft.com/office/2011/relationships/people" Target="people.xml"/><Relationship Id="rId16" Type="http://schemas.openxmlformats.org/officeDocument/2006/relationships/hyperlink" Target="https://aws.amazon.com/marketplace/pp/B014GEC526?qid=1588809962120&amp;sr=0-2&amp;ref_=srh_res_product_title" TargetMode="External"/><Relationship Id="rId11" Type="http://schemas.openxmlformats.org/officeDocument/2006/relationships/hyperlink" Target="http://aws.amazon.com/quickstart/" TargetMode="External"/><Relationship Id="rId32" Type="http://schemas.openxmlformats.org/officeDocument/2006/relationships/hyperlink" Target="https://aws.amazon.com/marketplace/pp/B014GEC526?qid=1590536656862&amp;sr=0-2&amp;ref_=srh_res_product_title" TargetMode="External"/><Relationship Id="rId37" Type="http://schemas.openxmlformats.org/officeDocument/2006/relationships/diagramQuickStyle" Target="diagrams/quickStyle1.xml"/><Relationship Id="rId53" Type="http://schemas.openxmlformats.org/officeDocument/2006/relationships/diagramColors" Target="diagrams/colors4.xml"/><Relationship Id="rId58" Type="http://schemas.openxmlformats.org/officeDocument/2006/relationships/hyperlink" Target="https://docs.aws.amazon.com/AmazonS3/latest/dev/UsingMetadata.html" TargetMode="External"/><Relationship Id="rId74" Type="http://schemas.openxmlformats.org/officeDocument/2006/relationships/hyperlink" Target="https://docs.aws.amazon.com/vpc/" TargetMode="External"/><Relationship Id="rId79"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s://aws.amazon.com/getting-started/" TargetMode="External"/><Relationship Id="rId14" Type="http://schemas.openxmlformats.org/officeDocument/2006/relationships/hyperlink" Target="https://aws.amazon.com/marketplace/pp/Barracuda-Networks-Inc-Barracuda-CloudGen-WAF-for-/B014GEC986" TargetMode="External"/><Relationship Id="rId22" Type="http://schemas.openxmlformats.org/officeDocument/2006/relationships/hyperlink" Target="http://docs.aws.amazon.com/general/latest/gr/aws_service_limits.html" TargetMode="External"/><Relationship Id="rId27" Type="http://schemas.openxmlformats.org/officeDocument/2006/relationships/hyperlink" Target="https://docs.aws.amazon.com/general/latest/gr/aws-service-information.html" TargetMode="External"/><Relationship Id="rId30" Type="http://schemas.openxmlformats.org/officeDocument/2006/relationships/hyperlink" Target="https://docs.aws.amazon.com/IAM/latest/UserGuide/access_policies_job-functions.html" TargetMode="External"/><Relationship Id="rId35" Type="http://schemas.openxmlformats.org/officeDocument/2006/relationships/diagramData" Target="diagrams/data1.xml"/><Relationship Id="rId43" Type="http://schemas.openxmlformats.org/officeDocument/2006/relationships/diagramColors" Target="diagrams/colors2.xml"/><Relationship Id="rId48" Type="http://schemas.openxmlformats.org/officeDocument/2006/relationships/diagramColors" Target="diagrams/colors3.xml"/><Relationship Id="rId56" Type="http://schemas.openxmlformats.org/officeDocument/2006/relationships/hyperlink" Target="http://docs.aws.amazon.com/AmazonVPC/latest/UserGuide/VPC_DHCP_Options.html" TargetMode="External"/><Relationship Id="rId64" Type="http://schemas.openxmlformats.org/officeDocument/2006/relationships/hyperlink" Target="https://campus.barracuda.com/doc/4259911/" TargetMode="External"/><Relationship Id="rId69" Type="http://schemas.openxmlformats.org/officeDocument/2006/relationships/hyperlink" Target="https://docs.aws.amazon.com/general/latest/gr/" TargetMode="External"/><Relationship Id="rId77" Type="http://schemas.openxmlformats.org/officeDocument/2006/relationships/hyperlink" Target="http://aws.amazon.com/apache2.0/" TargetMode="External"/><Relationship Id="rId8" Type="http://schemas.openxmlformats.org/officeDocument/2006/relationships/comments" Target="comments.xml"/><Relationship Id="rId51" Type="http://schemas.openxmlformats.org/officeDocument/2006/relationships/diagramLayout" Target="diagrams/layout4.xml"/><Relationship Id="rId72" Type="http://schemas.openxmlformats.org/officeDocument/2006/relationships/hyperlink" Target="https://docs.aws.amazon.com/ec2/"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image" Target="media/image1.png"/><Relationship Id="rId25" Type="http://schemas.openxmlformats.org/officeDocument/2006/relationships/hyperlink" Target="https://docs.aws.amazon.com/servicequotas/latest/userguide/intro.html" TargetMode="External"/><Relationship Id="rId33" Type="http://schemas.openxmlformats.org/officeDocument/2006/relationships/hyperlink" Target="https://aws.amazon.com/marketplace/help/200799470" TargetMode="External"/><Relationship Id="rId38" Type="http://schemas.openxmlformats.org/officeDocument/2006/relationships/diagramColors" Target="diagrams/colors1.xml"/><Relationship Id="rId46" Type="http://schemas.openxmlformats.org/officeDocument/2006/relationships/diagramLayout" Target="diagrams/layout3.xml"/><Relationship Id="rId59" Type="http://schemas.openxmlformats.org/officeDocument/2006/relationships/hyperlink" Target="https://s3.amazonaws.com/quickstart-reference/" TargetMode="External"/><Relationship Id="rId67" Type="http://schemas.openxmlformats.org/officeDocument/2006/relationships/hyperlink" Target="https://github.com/aws-quickstart/tbd" TargetMode="External"/><Relationship Id="rId20" Type="http://schemas.openxmlformats.org/officeDocument/2006/relationships/hyperlink" Target="https://aws.amazon.com/training/" TargetMode="External"/><Relationship Id="rId41" Type="http://schemas.openxmlformats.org/officeDocument/2006/relationships/diagramLayout" Target="diagrams/layout2.xml"/><Relationship Id="rId54" Type="http://schemas.microsoft.com/office/2007/relationships/diagramDrawing" Target="diagrams/drawing4.xml"/><Relationship Id="rId62" Type="http://schemas.openxmlformats.org/officeDocument/2006/relationships/hyperlink" Target="https://docs.aws.amazon.com/AWSCloudFormation/latest/UserGuide/cfn-console-add-tags.html" TargetMode="External"/><Relationship Id="rId70" Type="http://schemas.openxmlformats.org/officeDocument/2006/relationships/hyperlink" Target="https://docs.aws.amazon.com/general/latest/gr/glos-chap.html" TargetMode="External"/><Relationship Id="rId75" Type="http://schemas.openxmlformats.org/officeDocument/2006/relationships/hyperlink" Target="https://www.barracuda.com/aws"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ws.amazon.com/marketplace/pp/B014GEC526?qid=1592267518468&amp;sr=0-3&amp;ref_=srh_res_product_title" TargetMode="External"/><Relationship Id="rId23" Type="http://schemas.openxmlformats.org/officeDocument/2006/relationships/hyperlink" Target="https://console.aws.amazon.com/servicequotas/home?region=us-east-2" TargetMode="External"/><Relationship Id="rId28" Type="http://schemas.openxmlformats.org/officeDocument/2006/relationships/hyperlink" Target="https://docs.aws.amazon.com/AWSEC2/latest/UserGuide/ec2-key-pairs.html" TargetMode="External"/><Relationship Id="rId36" Type="http://schemas.openxmlformats.org/officeDocument/2006/relationships/diagramLayout" Target="diagrams/layout1.xml"/><Relationship Id="rId49" Type="http://schemas.microsoft.com/office/2007/relationships/diagramDrawing" Target="diagrams/drawing3.xml"/><Relationship Id="rId57" Type="http://schemas.openxmlformats.org/officeDocument/2006/relationships/hyperlink" Target="https://s3.amazonaws.com/quickstart-reference/" TargetMode="External"/><Relationship Id="rId10" Type="http://schemas.microsoft.com/office/2016/09/relationships/commentsIds" Target="commentsIds.xml"/><Relationship Id="rId31" Type="http://schemas.openxmlformats.org/officeDocument/2006/relationships/hyperlink" Target="https://aws.amazon.com" TargetMode="External"/><Relationship Id="rId44" Type="http://schemas.microsoft.com/office/2007/relationships/diagramDrawing" Target="diagrams/drawing2.xml"/><Relationship Id="rId52" Type="http://schemas.openxmlformats.org/officeDocument/2006/relationships/diagramQuickStyle" Target="diagrams/quickStyle4.xml"/><Relationship Id="rId60" Type="http://schemas.openxmlformats.org/officeDocument/2006/relationships/hyperlink" Target="https://docs.aws.amazon.com/AmazonS3/latest/dev/UsingMetadata.html" TargetMode="External"/><Relationship Id="rId65" Type="http://schemas.openxmlformats.org/officeDocument/2006/relationships/hyperlink" Target="https://docs.aws.amazon.com/AWSCloudFormation/latest/UserGuide/troubleshooting.html" TargetMode="External"/><Relationship Id="rId73" Type="http://schemas.openxmlformats.org/officeDocument/2006/relationships/hyperlink" Target="https://docs.aws.amazon.com/iam/" TargetMode="External"/><Relationship Id="rId78" Type="http://schemas.openxmlformats.org/officeDocument/2006/relationships/hyperlink" Target="http://aws.amazon.com/apache2.0/" TargetMode="External"/><Relationship Id="rId81"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microsoft.com/office/2018/08/relationships/commentsExtensible" Target="commentsExtensible.xml"/><Relationship Id="rId39" Type="http://schemas.microsoft.com/office/2007/relationships/diagramDrawing" Target="diagrams/drawing1.xml"/><Relationship Id="rId34" Type="http://schemas.openxmlformats.org/officeDocument/2006/relationships/hyperlink" Target="file:///C:/Users/handans/Desktop/new%20doc%20template/tbd" TargetMode="External"/><Relationship Id="rId50" Type="http://schemas.openxmlformats.org/officeDocument/2006/relationships/diagramData" Target="diagrams/data4.xml"/><Relationship Id="rId55" Type="http://schemas.openxmlformats.org/officeDocument/2006/relationships/hyperlink" Target="https://docs.aws.amazon.com/vpc/latest/userguide/vpc-sharing.html" TargetMode="External"/><Relationship Id="rId76" Type="http://schemas.openxmlformats.org/officeDocument/2006/relationships/hyperlink" Target="https://aws.amazon.com/quickstart/" TargetMode="External"/><Relationship Id="rId7" Type="http://schemas.openxmlformats.org/officeDocument/2006/relationships/endnotes" Target="endnotes.xml"/><Relationship Id="rId71" Type="http://schemas.openxmlformats.org/officeDocument/2006/relationships/hyperlink" Target="https://docs.aws.amazon.com/AWSEC2/latest/UserGuide/AmazonEBS.html" TargetMode="External"/><Relationship Id="rId2" Type="http://schemas.openxmlformats.org/officeDocument/2006/relationships/numbering" Target="numbering.xml"/><Relationship Id="rId29" Type="http://schemas.openxmlformats.org/officeDocument/2006/relationships/hyperlink" Target="https://docs.aws.amazon.com/AWSEC2/latest/UserGuide/ec2-key-pairs.html" TargetMode="External"/><Relationship Id="rId24" Type="http://schemas.openxmlformats.org/officeDocument/2006/relationships/hyperlink" Target="https://console.aws.amazon.com/servicequotas/home?region=us-east-2" TargetMode="External"/><Relationship Id="rId40" Type="http://schemas.openxmlformats.org/officeDocument/2006/relationships/diagramData" Target="diagrams/data2.xml"/><Relationship Id="rId45" Type="http://schemas.openxmlformats.org/officeDocument/2006/relationships/diagramData" Target="diagrams/data3.xml"/><Relationship Id="rId66" Type="http://schemas.openxmlformats.org/officeDocument/2006/relationships/hyperlink" Target="http://docs.aws.amazon.com/AWSCloudFormation/latest/UserGuide/cloudformation-limits.html" TargetMode="External"/><Relationship Id="rId61" Type="http://schemas.openxmlformats.org/officeDocument/2006/relationships/hyperlink" Target="https://docs.aws.amazon.com/AWSCloudFormation/latest/UserGuide/aws-properties-resource-tags.html" TargetMode="External"/><Relationship Id="rId8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4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E25C4-51CA-4F2D-BCB2-F0570E84B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4545</Words>
  <Characters>25908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2020-06-30T22:56:00Z</dcterms:created>
  <dcterms:modified xsi:type="dcterms:W3CDTF">2020-06-30T22:56:00Z</dcterms:modified>
</cp:coreProperties>
</file>